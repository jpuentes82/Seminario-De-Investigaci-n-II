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D88A5" w14:textId="77777777" w:rsidR="00E12CBF" w:rsidRPr="00C47FBD" w:rsidRDefault="0073506B">
      <w:pPr>
        <w:pStyle w:val="Ttulo"/>
        <w:spacing w:after="0" w:line="480" w:lineRule="auto"/>
        <w:rPr>
          <w:rFonts w:asciiTheme="majorBidi" w:hAnsiTheme="majorBidi"/>
          <w:sz w:val="24"/>
          <w:szCs w:val="24"/>
          <w:rPrChange w:id="1" w:author="Juan  Puentes" w:date="2024-03-04T23:05:00Z">
            <w:rPr>
              <w:sz w:val="24"/>
              <w:szCs w:val="24"/>
            </w:rPr>
          </w:rPrChange>
        </w:rPr>
      </w:pPr>
      <w:r w:rsidRPr="00C47FBD">
        <w:rPr>
          <w:rFonts w:asciiTheme="majorBidi" w:hAnsiTheme="majorBidi"/>
          <w:noProof/>
          <w:sz w:val="24"/>
          <w:szCs w:val="24"/>
          <w:rPrChange w:id="2" w:author="Juan  Puentes" w:date="2024-03-04T23:05:00Z">
            <w:rPr>
              <w:noProof/>
              <w:sz w:val="24"/>
              <w:szCs w:val="24"/>
            </w:rPr>
          </w:rPrChange>
        </w:rPr>
        <w:drawing>
          <wp:inline distT="0" distB="0" distL="0" distR="0" wp14:anchorId="3AB8843C" wp14:editId="53B5D2AE">
            <wp:extent cx="2051026" cy="976569"/>
            <wp:effectExtent l="0" t="0" r="0" b="0"/>
            <wp:docPr id="12" name="image1.png" descr="C:\Users\PRESTAMO02\Downloads\unnamed.png"/>
            <wp:cNvGraphicFramePr/>
            <a:graphic xmlns:a="http://schemas.openxmlformats.org/drawingml/2006/main">
              <a:graphicData uri="http://schemas.openxmlformats.org/drawingml/2006/picture">
                <pic:pic xmlns:pic="http://schemas.openxmlformats.org/drawingml/2006/picture">
                  <pic:nvPicPr>
                    <pic:cNvPr id="0" name="image1.png" descr="C:\Users\PRESTAMO02\Downloads\unnamed.png"/>
                    <pic:cNvPicPr preferRelativeResize="0"/>
                  </pic:nvPicPr>
                  <pic:blipFill>
                    <a:blip r:embed="rId9"/>
                    <a:srcRect t="15764" b="20716"/>
                    <a:stretch>
                      <a:fillRect/>
                    </a:stretch>
                  </pic:blipFill>
                  <pic:spPr>
                    <a:xfrm>
                      <a:off x="0" y="0"/>
                      <a:ext cx="2051026" cy="976569"/>
                    </a:xfrm>
                    <a:prstGeom prst="rect">
                      <a:avLst/>
                    </a:prstGeom>
                    <a:ln/>
                  </pic:spPr>
                </pic:pic>
              </a:graphicData>
            </a:graphic>
          </wp:inline>
        </w:drawing>
      </w:r>
    </w:p>
    <w:p w14:paraId="27BFF3EA" w14:textId="77777777" w:rsidR="00E12CBF" w:rsidRPr="00C47FBD" w:rsidRDefault="00E12CBF">
      <w:pPr>
        <w:pStyle w:val="Ttulo"/>
        <w:spacing w:before="0" w:after="0" w:line="480" w:lineRule="auto"/>
        <w:rPr>
          <w:rFonts w:asciiTheme="majorBidi" w:hAnsiTheme="majorBidi"/>
          <w:sz w:val="24"/>
          <w:szCs w:val="24"/>
          <w:rPrChange w:id="3" w:author="Juan  Puentes" w:date="2024-03-04T23:05:00Z">
            <w:rPr>
              <w:sz w:val="24"/>
              <w:szCs w:val="24"/>
            </w:rPr>
          </w:rPrChange>
        </w:rPr>
      </w:pPr>
    </w:p>
    <w:p w14:paraId="47BE60DF" w14:textId="6333C36D" w:rsidR="00A266B8" w:rsidRPr="00C47FBD" w:rsidRDefault="00A266B8" w:rsidP="17EE33A5">
      <w:pPr>
        <w:jc w:val="center"/>
        <w:rPr>
          <w:rFonts w:asciiTheme="majorBidi" w:hAnsiTheme="majorBidi" w:cstheme="majorBidi"/>
        </w:rPr>
      </w:pPr>
      <w:bookmarkStart w:id="4" w:name="_Hlk160483119"/>
      <w:r w:rsidRPr="00C47FBD">
        <w:rPr>
          <w:rFonts w:asciiTheme="majorBidi" w:eastAsiaTheme="majorEastAsia" w:hAnsiTheme="majorBidi" w:cstheme="majorBidi"/>
        </w:rPr>
        <w:t>RAPIMERCA</w:t>
      </w:r>
      <w:bookmarkEnd w:id="4"/>
      <w:r w:rsidRPr="00C47FBD">
        <w:rPr>
          <w:rFonts w:asciiTheme="majorBidi" w:eastAsiaTheme="majorEastAsia" w:hAnsiTheme="majorBidi" w:cstheme="majorBidi"/>
        </w:rPr>
        <w:t xml:space="preserve"> INVENTORY: </w:t>
      </w:r>
      <w:r w:rsidR="00B5552A" w:rsidRPr="00C47FBD">
        <w:rPr>
          <w:rFonts w:asciiTheme="majorBidi" w:eastAsiaTheme="majorEastAsia" w:hAnsiTheme="majorBidi" w:cstheme="majorBidi"/>
        </w:rPr>
        <w:t>G</w:t>
      </w:r>
      <w:r w:rsidRPr="00C47FBD">
        <w:rPr>
          <w:rFonts w:asciiTheme="majorBidi" w:eastAsiaTheme="majorEastAsia" w:hAnsiTheme="majorBidi" w:cstheme="majorBidi"/>
        </w:rPr>
        <w:t>estión de inventario en tiempo real a través de una aplicación web</w:t>
      </w:r>
    </w:p>
    <w:p w14:paraId="4FCA7663" w14:textId="77777777" w:rsidR="00E12CBF" w:rsidRPr="00C47FBD" w:rsidRDefault="00E12CBF">
      <w:pPr>
        <w:spacing w:after="0" w:line="480" w:lineRule="auto"/>
        <w:jc w:val="center"/>
        <w:rPr>
          <w:rFonts w:asciiTheme="majorBidi" w:hAnsiTheme="majorBidi" w:cstheme="majorBidi"/>
          <w:rPrChange w:id="5" w:author="Juan  Puentes" w:date="2024-03-04T23:05:00Z">
            <w:rPr/>
          </w:rPrChange>
        </w:rPr>
      </w:pPr>
    </w:p>
    <w:p w14:paraId="252C8138" w14:textId="77777777" w:rsidR="00E12CBF" w:rsidRPr="00C47FBD" w:rsidRDefault="00E12CBF">
      <w:pPr>
        <w:spacing w:after="0" w:line="480" w:lineRule="auto"/>
        <w:jc w:val="center"/>
        <w:rPr>
          <w:rFonts w:asciiTheme="majorBidi" w:hAnsiTheme="majorBidi" w:cstheme="majorBidi"/>
          <w:rPrChange w:id="6" w:author="Juan  Puentes" w:date="2024-03-04T23:05:00Z">
            <w:rPr/>
          </w:rPrChange>
        </w:rPr>
      </w:pPr>
    </w:p>
    <w:p w14:paraId="4F753B84" w14:textId="77777777" w:rsidR="00A266B8" w:rsidRPr="00C47FBD" w:rsidRDefault="00A266B8">
      <w:pPr>
        <w:spacing w:after="0" w:line="480" w:lineRule="auto"/>
        <w:jc w:val="center"/>
        <w:rPr>
          <w:rFonts w:asciiTheme="majorBidi" w:hAnsiTheme="majorBidi" w:cstheme="majorBidi"/>
          <w:b/>
          <w:rPrChange w:id="7" w:author="Juan  Puentes" w:date="2024-03-04T23:05:00Z">
            <w:rPr>
              <w:b/>
            </w:rPr>
          </w:rPrChange>
        </w:rPr>
      </w:pPr>
    </w:p>
    <w:p w14:paraId="3D8A4E8F" w14:textId="77777777" w:rsidR="00E12CBF" w:rsidRPr="00C47FBD" w:rsidRDefault="00E12CBF">
      <w:pPr>
        <w:spacing w:after="0" w:line="480" w:lineRule="auto"/>
        <w:jc w:val="center"/>
        <w:rPr>
          <w:rFonts w:asciiTheme="majorBidi" w:hAnsiTheme="majorBidi" w:cstheme="majorBidi"/>
          <w:b/>
          <w:rPrChange w:id="8" w:author="Juan  Puentes" w:date="2024-03-04T23:05:00Z">
            <w:rPr>
              <w:b/>
            </w:rPr>
          </w:rPrChange>
        </w:rPr>
      </w:pPr>
    </w:p>
    <w:p w14:paraId="426246C5" w14:textId="77777777" w:rsidR="00A266B8" w:rsidRPr="00C47FBD" w:rsidRDefault="00A266B8" w:rsidP="00A266B8">
      <w:pPr>
        <w:jc w:val="center"/>
        <w:rPr>
          <w:rFonts w:asciiTheme="majorBidi" w:hAnsiTheme="majorBidi" w:cstheme="majorBidi"/>
          <w:b/>
        </w:rPr>
      </w:pPr>
      <w:r w:rsidRPr="00C47FBD">
        <w:rPr>
          <w:rFonts w:asciiTheme="majorBidi" w:hAnsiTheme="majorBidi" w:cstheme="majorBidi"/>
          <w:b/>
        </w:rPr>
        <w:t>Juan Sebastián Puentes Mejía</w:t>
      </w:r>
    </w:p>
    <w:p w14:paraId="4F41DA98" w14:textId="77777777" w:rsidR="00A266B8" w:rsidRPr="00C47FBD" w:rsidRDefault="00A266B8" w:rsidP="00A266B8">
      <w:pPr>
        <w:jc w:val="center"/>
        <w:rPr>
          <w:rFonts w:asciiTheme="majorBidi" w:hAnsiTheme="majorBidi" w:cstheme="majorBidi"/>
        </w:rPr>
      </w:pPr>
      <w:r w:rsidRPr="00C47FBD">
        <w:rPr>
          <w:rFonts w:asciiTheme="majorBidi" w:hAnsiTheme="majorBidi" w:cstheme="majorBidi"/>
        </w:rPr>
        <w:t>11161625131</w:t>
      </w:r>
    </w:p>
    <w:p w14:paraId="2C6BC9B1" w14:textId="77777777" w:rsidR="00A266B8" w:rsidRPr="00C47FBD" w:rsidRDefault="00A266B8" w:rsidP="00A266B8">
      <w:pPr>
        <w:jc w:val="center"/>
        <w:rPr>
          <w:rFonts w:asciiTheme="majorBidi" w:hAnsiTheme="majorBidi" w:cstheme="majorBidi"/>
        </w:rPr>
      </w:pPr>
    </w:p>
    <w:p w14:paraId="3E25684A" w14:textId="77777777" w:rsidR="00A266B8" w:rsidRPr="00C47FBD" w:rsidRDefault="00A266B8" w:rsidP="00A266B8">
      <w:pPr>
        <w:jc w:val="center"/>
        <w:rPr>
          <w:rFonts w:asciiTheme="majorBidi" w:hAnsiTheme="majorBidi" w:cstheme="majorBidi"/>
        </w:rPr>
      </w:pPr>
    </w:p>
    <w:p w14:paraId="3C1EA252" w14:textId="77777777" w:rsidR="00A266B8" w:rsidRPr="00C47FBD" w:rsidRDefault="00A266B8" w:rsidP="00A266B8">
      <w:pPr>
        <w:pStyle w:val="Prrafodelista"/>
        <w:jc w:val="center"/>
        <w:rPr>
          <w:rFonts w:asciiTheme="majorBidi" w:hAnsiTheme="majorBidi" w:cstheme="majorBidi"/>
        </w:rPr>
      </w:pPr>
    </w:p>
    <w:p w14:paraId="7E45E98B" w14:textId="77777777" w:rsidR="00A266B8" w:rsidRPr="00C47FBD" w:rsidRDefault="00A266B8" w:rsidP="00A266B8">
      <w:pPr>
        <w:pStyle w:val="Prrafodelista"/>
        <w:jc w:val="center"/>
        <w:rPr>
          <w:rFonts w:asciiTheme="majorBidi" w:hAnsiTheme="majorBidi" w:cstheme="majorBidi"/>
        </w:rPr>
      </w:pPr>
    </w:p>
    <w:p w14:paraId="5B1D7DD1" w14:textId="77777777" w:rsidR="00A266B8" w:rsidRPr="00C47FBD" w:rsidRDefault="00A266B8" w:rsidP="00A266B8">
      <w:pPr>
        <w:pStyle w:val="Prrafodelista"/>
        <w:jc w:val="center"/>
        <w:rPr>
          <w:rFonts w:asciiTheme="majorBidi" w:hAnsiTheme="majorBidi" w:cstheme="majorBidi"/>
        </w:rPr>
      </w:pPr>
    </w:p>
    <w:p w14:paraId="44E49221" w14:textId="77777777" w:rsidR="00A266B8" w:rsidRPr="00C47FBD" w:rsidRDefault="00A266B8" w:rsidP="00A266B8">
      <w:pPr>
        <w:pStyle w:val="Prrafodelista"/>
        <w:jc w:val="center"/>
        <w:rPr>
          <w:rFonts w:asciiTheme="majorBidi" w:hAnsiTheme="majorBidi" w:cstheme="majorBidi"/>
        </w:rPr>
      </w:pPr>
    </w:p>
    <w:p w14:paraId="1570B2BD" w14:textId="77777777" w:rsidR="00A266B8" w:rsidRPr="00C47FBD" w:rsidRDefault="00A266B8" w:rsidP="00A266B8">
      <w:pPr>
        <w:pStyle w:val="Prrafodelista"/>
        <w:jc w:val="center"/>
        <w:rPr>
          <w:rFonts w:asciiTheme="majorBidi" w:hAnsiTheme="majorBidi" w:cstheme="majorBidi"/>
        </w:rPr>
      </w:pPr>
    </w:p>
    <w:p w14:paraId="1F85C126" w14:textId="77777777" w:rsidR="00A266B8" w:rsidRPr="00C47FBD" w:rsidRDefault="00A266B8" w:rsidP="00A266B8">
      <w:pPr>
        <w:pStyle w:val="Prrafodelista"/>
        <w:jc w:val="center"/>
        <w:rPr>
          <w:rFonts w:asciiTheme="majorBidi" w:hAnsiTheme="majorBidi" w:cstheme="majorBidi"/>
        </w:rPr>
      </w:pPr>
    </w:p>
    <w:p w14:paraId="694F8307" w14:textId="77777777" w:rsidR="00A266B8" w:rsidRPr="00C47FBD" w:rsidRDefault="00A266B8" w:rsidP="00A266B8">
      <w:pPr>
        <w:pStyle w:val="Prrafodelista"/>
        <w:jc w:val="center"/>
        <w:rPr>
          <w:rFonts w:asciiTheme="majorBidi" w:hAnsiTheme="majorBidi" w:cstheme="majorBidi"/>
          <w:b/>
          <w:bCs/>
        </w:rPr>
      </w:pPr>
      <w:r w:rsidRPr="00C47FBD">
        <w:rPr>
          <w:rFonts w:asciiTheme="majorBidi" w:hAnsiTheme="majorBidi" w:cstheme="majorBidi"/>
          <w:b/>
          <w:bCs/>
        </w:rPr>
        <w:t>Universidad Antonio Nariño</w:t>
      </w:r>
    </w:p>
    <w:p w14:paraId="2A629489"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Programa Ingeniería de Sistemas y Computación</w:t>
      </w:r>
    </w:p>
    <w:p w14:paraId="22E92250"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Facultad de Ingeniería de Sistemas</w:t>
      </w:r>
    </w:p>
    <w:p w14:paraId="64D62908"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Bogotá, Colombia</w:t>
      </w:r>
    </w:p>
    <w:p w14:paraId="06F10D2C"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Change w:id="9" w:author="Juan  Puentes" w:date="2024-03-04T23:05:00Z">
            <w:rPr/>
          </w:rPrChange>
        </w:rPr>
        <w:t>2023</w:t>
      </w:r>
    </w:p>
    <w:p w14:paraId="62A5FCF0" w14:textId="6204C015" w:rsidR="00A266B8" w:rsidRPr="00C47FBD" w:rsidRDefault="00A266B8" w:rsidP="00A266B8">
      <w:pPr>
        <w:jc w:val="center"/>
        <w:rPr>
          <w:rFonts w:asciiTheme="majorBidi" w:hAnsiTheme="majorBidi" w:cstheme="majorBidi"/>
        </w:rPr>
      </w:pPr>
      <w:r w:rsidRPr="00C47FBD">
        <w:rPr>
          <w:rFonts w:asciiTheme="majorBidi" w:eastAsiaTheme="majorEastAsia" w:hAnsiTheme="majorBidi" w:cstheme="majorBidi"/>
        </w:rPr>
        <w:lastRenderedPageBreak/>
        <w:t xml:space="preserve">RAPIMERCA INVENTORY: </w:t>
      </w:r>
      <w:r w:rsidR="00B5552A" w:rsidRPr="00C47FBD">
        <w:rPr>
          <w:rFonts w:asciiTheme="majorBidi" w:eastAsiaTheme="majorEastAsia" w:hAnsiTheme="majorBidi" w:cstheme="majorBidi"/>
        </w:rPr>
        <w:t>G</w:t>
      </w:r>
      <w:r w:rsidRPr="00C47FBD">
        <w:rPr>
          <w:rFonts w:asciiTheme="majorBidi" w:eastAsiaTheme="majorEastAsia" w:hAnsiTheme="majorBidi" w:cstheme="majorBidi"/>
        </w:rPr>
        <w:t>estión de inventario en tiempo real a través de una aplicación web automatizada</w:t>
      </w:r>
    </w:p>
    <w:p w14:paraId="14E56C51" w14:textId="77777777" w:rsidR="00A266B8" w:rsidRPr="00C47FBD" w:rsidRDefault="00A266B8" w:rsidP="00A266B8">
      <w:pPr>
        <w:rPr>
          <w:rFonts w:asciiTheme="majorBidi" w:hAnsiTheme="majorBidi" w:cstheme="majorBidi"/>
          <w:b/>
        </w:rPr>
      </w:pPr>
    </w:p>
    <w:p w14:paraId="40790CD5" w14:textId="77777777" w:rsidR="00A266B8" w:rsidRPr="00C47FBD" w:rsidRDefault="00A266B8" w:rsidP="00A266B8">
      <w:pPr>
        <w:jc w:val="center"/>
        <w:rPr>
          <w:rFonts w:asciiTheme="majorBidi" w:hAnsiTheme="majorBidi" w:cstheme="majorBidi"/>
          <w:b/>
        </w:rPr>
      </w:pPr>
      <w:r w:rsidRPr="00C47FBD">
        <w:rPr>
          <w:rFonts w:asciiTheme="majorBidi" w:hAnsiTheme="majorBidi" w:cstheme="majorBidi"/>
          <w:b/>
        </w:rPr>
        <w:t>Juan Sebastián Puentes Mejía</w:t>
      </w:r>
    </w:p>
    <w:p w14:paraId="7EEE2410" w14:textId="77777777" w:rsidR="00A266B8" w:rsidRPr="00C47FBD" w:rsidRDefault="00A266B8" w:rsidP="00A266B8">
      <w:pPr>
        <w:jc w:val="center"/>
        <w:rPr>
          <w:rFonts w:asciiTheme="majorBidi" w:hAnsiTheme="majorBidi" w:cstheme="majorBidi"/>
        </w:rPr>
      </w:pPr>
    </w:p>
    <w:p w14:paraId="10EA6E1B" w14:textId="77777777" w:rsidR="00A266B8" w:rsidRPr="00C47FBD" w:rsidRDefault="00A266B8" w:rsidP="00A266B8">
      <w:pPr>
        <w:jc w:val="center"/>
        <w:rPr>
          <w:rFonts w:asciiTheme="majorBidi" w:hAnsiTheme="majorBidi" w:cstheme="majorBidi"/>
        </w:rPr>
      </w:pPr>
    </w:p>
    <w:p w14:paraId="53F59D15" w14:textId="77777777" w:rsidR="00A266B8" w:rsidRPr="00C47FBD" w:rsidRDefault="00A266B8" w:rsidP="00A266B8">
      <w:pPr>
        <w:jc w:val="center"/>
        <w:rPr>
          <w:rFonts w:asciiTheme="majorBidi" w:hAnsiTheme="majorBidi" w:cstheme="majorBidi"/>
        </w:rPr>
      </w:pPr>
    </w:p>
    <w:p w14:paraId="0C8EB1B1"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Proyecto de grado presentado como requisito parcial para optar al título de:</w:t>
      </w:r>
    </w:p>
    <w:p w14:paraId="59438966" w14:textId="77777777" w:rsidR="00A266B8" w:rsidRPr="00C47FBD" w:rsidRDefault="00A266B8" w:rsidP="00A266B8">
      <w:pPr>
        <w:pStyle w:val="Prrafodelista"/>
        <w:jc w:val="center"/>
        <w:rPr>
          <w:rFonts w:asciiTheme="majorBidi" w:hAnsiTheme="majorBidi" w:cstheme="majorBidi"/>
          <w:b/>
        </w:rPr>
      </w:pPr>
      <w:r w:rsidRPr="00C47FBD">
        <w:rPr>
          <w:rFonts w:asciiTheme="majorBidi" w:hAnsiTheme="majorBidi" w:cstheme="majorBidi"/>
          <w:b/>
        </w:rPr>
        <w:t xml:space="preserve">Ingeniería de sistemas y computación </w:t>
      </w:r>
    </w:p>
    <w:p w14:paraId="34614263" w14:textId="77777777" w:rsidR="00E12CBF" w:rsidRPr="00C47FBD" w:rsidRDefault="00E12CBF">
      <w:pPr>
        <w:spacing w:after="0" w:line="480" w:lineRule="auto"/>
        <w:jc w:val="center"/>
        <w:rPr>
          <w:rFonts w:asciiTheme="majorBidi" w:hAnsiTheme="majorBidi" w:cstheme="majorBidi"/>
          <w:rPrChange w:id="10" w:author="Juan  Puentes" w:date="2024-03-04T23:05:00Z">
            <w:rPr/>
          </w:rPrChange>
        </w:rPr>
      </w:pPr>
    </w:p>
    <w:p w14:paraId="6D15A030" w14:textId="77777777" w:rsidR="00A266B8" w:rsidRPr="00C47FBD" w:rsidRDefault="00A266B8">
      <w:pPr>
        <w:spacing w:after="0" w:line="480" w:lineRule="auto"/>
        <w:jc w:val="center"/>
        <w:rPr>
          <w:rFonts w:asciiTheme="majorBidi" w:hAnsiTheme="majorBidi" w:cstheme="majorBidi"/>
          <w:rPrChange w:id="11" w:author="Juan  Puentes" w:date="2024-03-04T23:05:00Z">
            <w:rPr/>
          </w:rPrChange>
        </w:rPr>
      </w:pPr>
    </w:p>
    <w:p w14:paraId="4F47C417" w14:textId="77777777" w:rsidR="00A266B8" w:rsidRPr="00C47FBD" w:rsidRDefault="00A266B8">
      <w:pPr>
        <w:spacing w:after="0" w:line="480" w:lineRule="auto"/>
        <w:jc w:val="center"/>
        <w:rPr>
          <w:rFonts w:asciiTheme="majorBidi" w:hAnsiTheme="majorBidi" w:cstheme="majorBidi"/>
          <w:rPrChange w:id="12" w:author="Juan  Puentes" w:date="2024-03-04T23:05:00Z">
            <w:rPr/>
          </w:rPrChange>
        </w:rPr>
      </w:pPr>
    </w:p>
    <w:p w14:paraId="123CA8D5" w14:textId="77777777" w:rsidR="00E12CBF" w:rsidRPr="00C47FBD" w:rsidRDefault="0073506B">
      <w:pPr>
        <w:pBdr>
          <w:top w:val="nil"/>
          <w:left w:val="nil"/>
          <w:bottom w:val="nil"/>
          <w:right w:val="nil"/>
          <w:between w:val="nil"/>
        </w:pBdr>
        <w:spacing w:after="0" w:line="360" w:lineRule="auto"/>
        <w:jc w:val="center"/>
        <w:rPr>
          <w:rFonts w:asciiTheme="majorBidi" w:hAnsiTheme="majorBidi" w:cstheme="majorBidi"/>
          <w:color w:val="000000"/>
          <w:rPrChange w:id="13" w:author="Juan  Puentes" w:date="2024-03-04T23:05:00Z">
            <w:rPr>
              <w:color w:val="000000"/>
            </w:rPr>
          </w:rPrChange>
        </w:rPr>
      </w:pPr>
      <w:r w:rsidRPr="00C47FBD">
        <w:rPr>
          <w:rFonts w:asciiTheme="majorBidi" w:hAnsiTheme="majorBidi" w:cstheme="majorBidi"/>
          <w:color w:val="000000"/>
          <w:rPrChange w:id="14" w:author="Juan  Puentes" w:date="2024-03-04T23:05:00Z">
            <w:rPr>
              <w:color w:val="000000"/>
            </w:rPr>
          </w:rPrChange>
        </w:rPr>
        <w:t>Director</w:t>
      </w:r>
    </w:p>
    <w:p w14:paraId="3C25B731" w14:textId="77777777" w:rsidR="00E12CBF" w:rsidRPr="00C47FBD" w:rsidRDefault="0073506B">
      <w:pPr>
        <w:pBdr>
          <w:top w:val="nil"/>
          <w:left w:val="nil"/>
          <w:bottom w:val="nil"/>
          <w:right w:val="nil"/>
          <w:between w:val="nil"/>
        </w:pBdr>
        <w:spacing w:after="0" w:line="360" w:lineRule="auto"/>
        <w:jc w:val="center"/>
        <w:rPr>
          <w:rFonts w:asciiTheme="majorBidi" w:hAnsiTheme="majorBidi" w:cstheme="majorBidi"/>
          <w:color w:val="000000"/>
          <w:rPrChange w:id="15" w:author="Juan  Puentes" w:date="2024-03-04T23:05:00Z">
            <w:rPr>
              <w:color w:val="000000"/>
            </w:rPr>
          </w:rPrChange>
        </w:rPr>
      </w:pPr>
      <w:r w:rsidRPr="00C47FBD">
        <w:rPr>
          <w:rFonts w:asciiTheme="majorBidi" w:hAnsiTheme="majorBidi" w:cstheme="majorBidi"/>
          <w:rPrChange w:id="16" w:author="Juan  Puentes" w:date="2024-03-04T23:05:00Z">
            <w:rPr/>
          </w:rPrChange>
        </w:rPr>
        <w:t>Juan Camilo Ramírez, PhD</w:t>
      </w:r>
    </w:p>
    <w:p w14:paraId="0DF1950A" w14:textId="77777777" w:rsidR="00E12CBF" w:rsidRPr="00C47FBD" w:rsidRDefault="0073506B">
      <w:pPr>
        <w:pBdr>
          <w:top w:val="nil"/>
          <w:left w:val="nil"/>
          <w:bottom w:val="nil"/>
          <w:right w:val="nil"/>
          <w:between w:val="nil"/>
        </w:pBdr>
        <w:spacing w:after="0" w:line="360" w:lineRule="auto"/>
        <w:jc w:val="center"/>
        <w:rPr>
          <w:rFonts w:asciiTheme="majorBidi" w:hAnsiTheme="majorBidi" w:cstheme="majorBidi"/>
          <w:color w:val="000000"/>
          <w:rPrChange w:id="17" w:author="Juan  Puentes" w:date="2024-03-04T23:05:00Z">
            <w:rPr>
              <w:color w:val="000000"/>
            </w:rPr>
          </w:rPrChange>
        </w:rPr>
      </w:pPr>
      <w:r w:rsidRPr="00C47FBD">
        <w:rPr>
          <w:rFonts w:asciiTheme="majorBidi" w:hAnsiTheme="majorBidi" w:cstheme="majorBidi"/>
          <w:rPrChange w:id="18" w:author="Juan  Puentes" w:date="2024-03-04T23:05:00Z">
            <w:rPr/>
          </w:rPrChange>
        </w:rPr>
        <w:t>Asesora metodológica</w:t>
      </w:r>
    </w:p>
    <w:p w14:paraId="07EF69FE" w14:textId="77777777" w:rsidR="00E12CBF" w:rsidRPr="00C47FBD" w:rsidRDefault="0073506B">
      <w:pPr>
        <w:spacing w:after="0" w:line="360" w:lineRule="auto"/>
        <w:jc w:val="center"/>
        <w:rPr>
          <w:rFonts w:asciiTheme="majorBidi" w:hAnsiTheme="majorBidi" w:cstheme="majorBidi"/>
          <w:rPrChange w:id="19" w:author="Juan  Puentes" w:date="2024-03-04T23:05:00Z">
            <w:rPr/>
          </w:rPrChange>
        </w:rPr>
      </w:pPr>
      <w:r w:rsidRPr="00C47FBD">
        <w:rPr>
          <w:rFonts w:asciiTheme="majorBidi" w:hAnsiTheme="majorBidi" w:cstheme="majorBidi"/>
          <w:rPrChange w:id="20" w:author="Juan  Puentes" w:date="2024-03-04T23:05:00Z">
            <w:rPr/>
          </w:rPrChange>
        </w:rPr>
        <w:t>Rosalba Cruz, Esp.</w:t>
      </w:r>
    </w:p>
    <w:p w14:paraId="06C1E216" w14:textId="77777777" w:rsidR="00E12CBF" w:rsidRPr="00C47FBD" w:rsidRDefault="00E12CBF">
      <w:pPr>
        <w:spacing w:after="0" w:line="480" w:lineRule="auto"/>
        <w:jc w:val="center"/>
        <w:rPr>
          <w:rFonts w:asciiTheme="majorBidi" w:hAnsiTheme="majorBidi" w:cstheme="majorBidi"/>
          <w:rPrChange w:id="21" w:author="Juan  Puentes" w:date="2024-03-04T23:05:00Z">
            <w:rPr/>
          </w:rPrChange>
        </w:rPr>
      </w:pPr>
    </w:p>
    <w:p w14:paraId="30FC1800" w14:textId="77777777" w:rsidR="00A266B8" w:rsidRPr="00C47FBD" w:rsidRDefault="00A266B8" w:rsidP="00A266B8">
      <w:pPr>
        <w:jc w:val="center"/>
        <w:rPr>
          <w:rFonts w:asciiTheme="majorBidi" w:hAnsiTheme="majorBidi" w:cstheme="majorBidi"/>
        </w:rPr>
      </w:pPr>
      <w:r w:rsidRPr="00C47FBD">
        <w:rPr>
          <w:rFonts w:asciiTheme="majorBidi" w:hAnsiTheme="majorBidi" w:cstheme="majorBidi"/>
        </w:rPr>
        <w:t>Línea de Investigación:</w:t>
      </w:r>
    </w:p>
    <w:p w14:paraId="52317E22" w14:textId="77777777" w:rsidR="00A266B8" w:rsidRPr="00C47FBD" w:rsidRDefault="00A266B8" w:rsidP="00A266B8">
      <w:pPr>
        <w:jc w:val="center"/>
        <w:rPr>
          <w:rFonts w:asciiTheme="majorBidi" w:hAnsiTheme="majorBidi" w:cstheme="majorBidi"/>
        </w:rPr>
      </w:pPr>
      <w:r w:rsidRPr="00C47FBD">
        <w:rPr>
          <w:rFonts w:asciiTheme="majorBidi" w:hAnsiTheme="majorBidi" w:cstheme="majorBidi"/>
        </w:rPr>
        <w:t>Desarrollo de software.</w:t>
      </w:r>
    </w:p>
    <w:p w14:paraId="4FC0B8CA" w14:textId="77777777" w:rsidR="00A266B8" w:rsidRPr="00C47FBD" w:rsidRDefault="00A266B8" w:rsidP="00A266B8">
      <w:pPr>
        <w:pStyle w:val="Prrafodelista"/>
        <w:jc w:val="center"/>
        <w:rPr>
          <w:rFonts w:asciiTheme="majorBidi" w:hAnsiTheme="majorBidi" w:cstheme="majorBidi"/>
        </w:rPr>
      </w:pPr>
    </w:p>
    <w:p w14:paraId="2F7E0070" w14:textId="77777777" w:rsidR="00A266B8" w:rsidRPr="00C47FBD" w:rsidRDefault="00A266B8" w:rsidP="00A266B8">
      <w:pPr>
        <w:pStyle w:val="Prrafodelista"/>
        <w:jc w:val="center"/>
        <w:rPr>
          <w:rFonts w:asciiTheme="majorBidi" w:hAnsiTheme="majorBidi" w:cstheme="majorBidi"/>
        </w:rPr>
      </w:pPr>
    </w:p>
    <w:p w14:paraId="0FE3A77A" w14:textId="77777777" w:rsidR="00A266B8" w:rsidRPr="00C47FBD" w:rsidRDefault="00A266B8" w:rsidP="00A266B8">
      <w:pPr>
        <w:pStyle w:val="Prrafodelista"/>
        <w:jc w:val="center"/>
        <w:rPr>
          <w:rFonts w:asciiTheme="majorBidi" w:hAnsiTheme="majorBidi" w:cstheme="majorBidi"/>
        </w:rPr>
      </w:pPr>
    </w:p>
    <w:p w14:paraId="2B9C9E2E" w14:textId="77777777" w:rsidR="00A266B8" w:rsidRPr="00C47FBD" w:rsidRDefault="00A266B8" w:rsidP="00A266B8">
      <w:pPr>
        <w:pStyle w:val="Prrafodelista"/>
        <w:jc w:val="center"/>
        <w:rPr>
          <w:rFonts w:asciiTheme="majorBidi" w:hAnsiTheme="majorBidi" w:cstheme="majorBidi"/>
          <w:b/>
          <w:bCs/>
        </w:rPr>
      </w:pPr>
      <w:r w:rsidRPr="00C47FBD">
        <w:rPr>
          <w:rFonts w:asciiTheme="majorBidi" w:hAnsiTheme="majorBidi" w:cstheme="majorBidi"/>
          <w:b/>
          <w:bCs/>
        </w:rPr>
        <w:t>Universidad Antonio Nariño</w:t>
      </w:r>
    </w:p>
    <w:p w14:paraId="326D20A8"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Programa Ingeniería de Sistemas y Computación</w:t>
      </w:r>
    </w:p>
    <w:p w14:paraId="1F8A8D9F"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Facultad de Ingeniería de Sistemas</w:t>
      </w:r>
    </w:p>
    <w:p w14:paraId="2167D645"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Bogotá, Colombia</w:t>
      </w:r>
    </w:p>
    <w:p w14:paraId="4BB711CF" w14:textId="31FBF518" w:rsidR="00E12CBF" w:rsidRPr="00C47FBD" w:rsidRDefault="00A266B8" w:rsidP="00A266B8">
      <w:pPr>
        <w:spacing w:line="480" w:lineRule="auto"/>
        <w:jc w:val="center"/>
        <w:rPr>
          <w:rFonts w:asciiTheme="majorBidi" w:hAnsiTheme="majorBidi" w:cstheme="majorBidi"/>
          <w:rPrChange w:id="22" w:author="Juan  Puentes" w:date="2024-03-04T23:05:00Z">
            <w:rPr/>
          </w:rPrChange>
        </w:rPr>
        <w:sectPr w:rsidR="00E12CBF" w:rsidRPr="00C47FBD" w:rsidSect="007A3A2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2041" w:header="709" w:footer="709" w:gutter="0"/>
          <w:cols w:space="720"/>
        </w:sectPr>
      </w:pPr>
      <w:r w:rsidRPr="00C47FBD">
        <w:rPr>
          <w:rFonts w:asciiTheme="majorBidi" w:hAnsiTheme="majorBidi" w:cstheme="majorBidi"/>
          <w:lang w:eastAsia="es-ES"/>
        </w:rPr>
        <w:t>202</w:t>
      </w:r>
      <w:r w:rsidR="00222AE6">
        <w:rPr>
          <w:rFonts w:asciiTheme="majorBidi" w:hAnsiTheme="majorBidi" w:cstheme="majorBidi"/>
          <w:lang w:eastAsia="es-ES"/>
        </w:rPr>
        <w:t>4</w:t>
      </w:r>
    </w:p>
    <w:p w14:paraId="1B1A0DB0" w14:textId="77777777" w:rsidR="007264B6" w:rsidRDefault="007264B6" w:rsidP="007264B6">
      <w:pPr>
        <w:pStyle w:val="TtuloTDC"/>
        <w:jc w:val="center"/>
        <w:rPr>
          <w:rFonts w:asciiTheme="majorBidi" w:hAnsiTheme="majorBidi"/>
          <w:b/>
        </w:rPr>
      </w:pPr>
      <w:r>
        <w:rPr>
          <w:rFonts w:asciiTheme="majorBidi" w:hAnsiTheme="majorBidi"/>
          <w:b/>
        </w:rPr>
        <w:lastRenderedPageBreak/>
        <w:t xml:space="preserve">Tabla de </w:t>
      </w:r>
      <w:r w:rsidR="0073506B" w:rsidRPr="00C47FBD">
        <w:rPr>
          <w:rFonts w:asciiTheme="majorBidi" w:hAnsiTheme="majorBidi"/>
          <w:b/>
          <w:rPrChange w:id="23" w:author="Juan  Puentes" w:date="2024-03-04T23:05:00Z">
            <w:rPr>
              <w:b/>
            </w:rPr>
          </w:rPrChange>
        </w:rPr>
        <w:t>Contenido</w:t>
      </w:r>
    </w:p>
    <w:sdt>
      <w:sdtPr>
        <w:rPr>
          <w:rFonts w:asciiTheme="majorBidi" w:hAnsiTheme="majorBidi"/>
          <w:lang w:val="es-ES"/>
        </w:rPr>
        <w:id w:val="-799305188"/>
        <w:docPartObj>
          <w:docPartGallery w:val="Table of Contents"/>
          <w:docPartUnique/>
        </w:docPartObj>
      </w:sdtPr>
      <w:sdtEndPr>
        <w:rPr>
          <w:b/>
          <w:bCs/>
        </w:rPr>
      </w:sdtEndPr>
      <w:sdtContent>
        <w:p w14:paraId="0DA2B19B" w14:textId="176398FD" w:rsidR="001E768E" w:rsidRDefault="003F4617" w:rsidP="00AB2683">
          <w:pPr>
            <w:jc w:val="center"/>
            <w:rPr>
              <w:rFonts w:asciiTheme="minorHAnsi" w:hAnsiTheme="minorHAnsi" w:cstheme="minorBidi"/>
              <w:b/>
              <w:noProof/>
              <w:kern w:val="2"/>
              <w:lang w:val="es-419"/>
              <w14:ligatures w14:val="standardContextual"/>
            </w:rPr>
          </w:pPr>
          <w:r w:rsidRPr="00C47FBD">
            <w:rPr>
              <w:rFonts w:asciiTheme="majorBidi" w:eastAsiaTheme="minorEastAsia" w:hAnsiTheme="majorBidi" w:cstheme="majorBidi"/>
              <w:noProof/>
              <w:rPrChange w:id="24" w:author="Juan  Puentes" w:date="2024-03-04T23:05:00Z">
                <w:rPr>
                  <w:rFonts w:eastAsiaTheme="minorEastAsia" w:cs="Arial"/>
                  <w:noProof/>
                </w:rPr>
              </w:rPrChange>
            </w:rPr>
            <w:fldChar w:fldCharType="begin"/>
          </w:r>
          <w:r w:rsidRPr="00C47FBD">
            <w:rPr>
              <w:rFonts w:asciiTheme="majorBidi" w:hAnsiTheme="majorBidi" w:cstheme="majorBidi"/>
              <w:rPrChange w:id="25" w:author="Juan  Puentes" w:date="2024-03-04T23:05:00Z">
                <w:rPr/>
              </w:rPrChange>
            </w:rPr>
            <w:instrText xml:space="preserve"> TOC \o "1-3" \h \z \u </w:instrText>
          </w:r>
          <w:r w:rsidRPr="00C47FBD">
            <w:rPr>
              <w:rFonts w:asciiTheme="majorBidi" w:eastAsiaTheme="minorEastAsia" w:hAnsiTheme="majorBidi" w:cstheme="majorBidi"/>
              <w:noProof/>
              <w:rPrChange w:id="26" w:author="Juan  Puentes" w:date="2024-03-04T23:05:00Z">
                <w:rPr>
                  <w:bCs/>
                </w:rPr>
              </w:rPrChange>
            </w:rPr>
            <w:fldChar w:fldCharType="separate"/>
          </w:r>
        </w:p>
        <w:p w14:paraId="35843C95" w14:textId="69DC8A4D" w:rsidR="001E768E" w:rsidRDefault="001E768E">
          <w:pPr>
            <w:pStyle w:val="TDC1"/>
            <w:rPr>
              <w:rFonts w:asciiTheme="minorHAnsi" w:hAnsiTheme="minorHAnsi" w:cstheme="minorBidi"/>
              <w:b w:val="0"/>
              <w:kern w:val="2"/>
              <w:lang w:val="es-419"/>
              <w14:ligatures w14:val="standardContextual"/>
            </w:rPr>
          </w:pPr>
          <w:hyperlink w:anchor="_Toc162557979" w:history="1">
            <w:r w:rsidRPr="008B4147">
              <w:rPr>
                <w:rStyle w:val="Hipervnculo"/>
              </w:rPr>
              <w:t>1.</w:t>
            </w:r>
            <w:r>
              <w:rPr>
                <w:rFonts w:asciiTheme="minorHAnsi" w:hAnsiTheme="minorHAnsi" w:cstheme="minorBidi"/>
                <w:b w:val="0"/>
                <w:kern w:val="2"/>
                <w:lang w:val="es-419"/>
                <w14:ligatures w14:val="standardContextual"/>
              </w:rPr>
              <w:tab/>
            </w:r>
            <w:r w:rsidRPr="008B4147">
              <w:rPr>
                <w:rStyle w:val="Hipervnculo"/>
              </w:rPr>
              <w:t>Introducción</w:t>
            </w:r>
            <w:r>
              <w:rPr>
                <w:webHidden/>
              </w:rPr>
              <w:tab/>
            </w:r>
            <w:r>
              <w:rPr>
                <w:webHidden/>
              </w:rPr>
              <w:fldChar w:fldCharType="begin"/>
            </w:r>
            <w:r>
              <w:rPr>
                <w:webHidden/>
              </w:rPr>
              <w:instrText xml:space="preserve"> PAGEREF _Toc162557979 \h </w:instrText>
            </w:r>
            <w:r>
              <w:rPr>
                <w:webHidden/>
              </w:rPr>
            </w:r>
            <w:r>
              <w:rPr>
                <w:webHidden/>
              </w:rPr>
              <w:fldChar w:fldCharType="separate"/>
            </w:r>
            <w:r>
              <w:rPr>
                <w:webHidden/>
              </w:rPr>
              <w:t>1</w:t>
            </w:r>
            <w:r>
              <w:rPr>
                <w:webHidden/>
              </w:rPr>
              <w:fldChar w:fldCharType="end"/>
            </w:r>
          </w:hyperlink>
        </w:p>
        <w:p w14:paraId="2D14FF97" w14:textId="48B4DA8C" w:rsidR="001E768E" w:rsidRDefault="001E768E">
          <w:pPr>
            <w:pStyle w:val="TDC1"/>
            <w:rPr>
              <w:rFonts w:asciiTheme="minorHAnsi" w:hAnsiTheme="minorHAnsi" w:cstheme="minorBidi"/>
              <w:b w:val="0"/>
              <w:kern w:val="2"/>
              <w:lang w:val="es-419"/>
              <w14:ligatures w14:val="standardContextual"/>
            </w:rPr>
          </w:pPr>
          <w:hyperlink w:anchor="_Toc162557980" w:history="1">
            <w:r w:rsidRPr="008B4147">
              <w:rPr>
                <w:rStyle w:val="Hipervnculo"/>
                <w:rFonts w:asciiTheme="majorBidi" w:eastAsia="SimHei" w:hAnsiTheme="majorBidi" w:cstheme="majorBidi"/>
                <w:bCs/>
                <w:lang w:eastAsia="ja-JP"/>
              </w:rPr>
              <w:t>2. Planteamiento del problema</w:t>
            </w:r>
            <w:r>
              <w:rPr>
                <w:webHidden/>
              </w:rPr>
              <w:tab/>
            </w:r>
            <w:r>
              <w:rPr>
                <w:webHidden/>
              </w:rPr>
              <w:fldChar w:fldCharType="begin"/>
            </w:r>
            <w:r>
              <w:rPr>
                <w:webHidden/>
              </w:rPr>
              <w:instrText xml:space="preserve"> PAGEREF _Toc162557980 \h </w:instrText>
            </w:r>
            <w:r>
              <w:rPr>
                <w:webHidden/>
              </w:rPr>
            </w:r>
            <w:r>
              <w:rPr>
                <w:webHidden/>
              </w:rPr>
              <w:fldChar w:fldCharType="separate"/>
            </w:r>
            <w:r>
              <w:rPr>
                <w:webHidden/>
              </w:rPr>
              <w:t>2</w:t>
            </w:r>
            <w:r>
              <w:rPr>
                <w:webHidden/>
              </w:rPr>
              <w:fldChar w:fldCharType="end"/>
            </w:r>
          </w:hyperlink>
        </w:p>
        <w:p w14:paraId="199E0712" w14:textId="13D53C2E" w:rsidR="001E768E" w:rsidRDefault="001E768E">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1" w:history="1">
            <w:r w:rsidRPr="008B4147">
              <w:rPr>
                <w:rStyle w:val="Hipervnculo"/>
                <w:rFonts w:asciiTheme="majorBidi" w:eastAsia="SimHei" w:hAnsiTheme="majorBidi" w:cstheme="majorBidi"/>
                <w:b/>
                <w:bCs/>
                <w:noProof/>
                <w:lang w:eastAsia="ja-JP"/>
              </w:rPr>
              <w:t>2.1.</w:t>
            </w:r>
            <w:r>
              <w:rPr>
                <w:rFonts w:asciiTheme="minorHAnsi" w:hAnsiTheme="minorHAnsi" w:cstheme="minorBidi"/>
                <w:noProof/>
                <w:kern w:val="2"/>
                <w:lang w:val="es-419"/>
                <w14:ligatures w14:val="standardContextual"/>
              </w:rPr>
              <w:tab/>
            </w:r>
            <w:r w:rsidRPr="008B4147">
              <w:rPr>
                <w:rStyle w:val="Hipervnculo"/>
                <w:rFonts w:asciiTheme="majorBidi" w:eastAsia="SimHei" w:hAnsiTheme="majorBidi" w:cstheme="majorBidi"/>
                <w:b/>
                <w:bCs/>
                <w:noProof/>
                <w:lang w:eastAsia="ja-JP"/>
              </w:rPr>
              <w:t>Descripción del problema</w:t>
            </w:r>
            <w:r>
              <w:rPr>
                <w:noProof/>
                <w:webHidden/>
              </w:rPr>
              <w:tab/>
            </w:r>
            <w:r>
              <w:rPr>
                <w:noProof/>
                <w:webHidden/>
              </w:rPr>
              <w:fldChar w:fldCharType="begin"/>
            </w:r>
            <w:r>
              <w:rPr>
                <w:noProof/>
                <w:webHidden/>
              </w:rPr>
              <w:instrText xml:space="preserve"> PAGEREF _Toc162557981 \h </w:instrText>
            </w:r>
            <w:r>
              <w:rPr>
                <w:noProof/>
                <w:webHidden/>
              </w:rPr>
            </w:r>
            <w:r>
              <w:rPr>
                <w:noProof/>
                <w:webHidden/>
              </w:rPr>
              <w:fldChar w:fldCharType="separate"/>
            </w:r>
            <w:r>
              <w:rPr>
                <w:noProof/>
                <w:webHidden/>
              </w:rPr>
              <w:t>2</w:t>
            </w:r>
            <w:r>
              <w:rPr>
                <w:noProof/>
                <w:webHidden/>
              </w:rPr>
              <w:fldChar w:fldCharType="end"/>
            </w:r>
          </w:hyperlink>
        </w:p>
        <w:p w14:paraId="5E81EE64" w14:textId="05335658" w:rsidR="001E768E" w:rsidRDefault="001E768E">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2" w:history="1">
            <w:r w:rsidRPr="008B4147">
              <w:rPr>
                <w:rStyle w:val="Hipervnculo"/>
                <w:rFonts w:asciiTheme="majorBidi" w:eastAsia="SimHei" w:hAnsiTheme="majorBidi" w:cstheme="majorBidi"/>
                <w:b/>
                <w:bCs/>
                <w:noProof/>
                <w:lang w:eastAsia="ja-JP"/>
              </w:rPr>
              <w:t>2.2.</w:t>
            </w:r>
            <w:r>
              <w:rPr>
                <w:rFonts w:asciiTheme="minorHAnsi" w:hAnsiTheme="minorHAnsi" w:cstheme="minorBidi"/>
                <w:noProof/>
                <w:kern w:val="2"/>
                <w:lang w:val="es-419"/>
                <w14:ligatures w14:val="standardContextual"/>
              </w:rPr>
              <w:tab/>
            </w:r>
            <w:r w:rsidRPr="008B4147">
              <w:rPr>
                <w:rStyle w:val="Hipervnculo"/>
                <w:rFonts w:asciiTheme="majorBidi" w:eastAsia="SimHei" w:hAnsiTheme="majorBidi" w:cstheme="majorBidi"/>
                <w:b/>
                <w:bCs/>
                <w:noProof/>
                <w:lang w:eastAsia="ja-JP"/>
              </w:rPr>
              <w:t>Formulación del problema</w:t>
            </w:r>
            <w:r>
              <w:rPr>
                <w:noProof/>
                <w:webHidden/>
              </w:rPr>
              <w:tab/>
            </w:r>
            <w:r>
              <w:rPr>
                <w:noProof/>
                <w:webHidden/>
              </w:rPr>
              <w:fldChar w:fldCharType="begin"/>
            </w:r>
            <w:r>
              <w:rPr>
                <w:noProof/>
                <w:webHidden/>
              </w:rPr>
              <w:instrText xml:space="preserve"> PAGEREF _Toc162557982 \h </w:instrText>
            </w:r>
            <w:r>
              <w:rPr>
                <w:noProof/>
                <w:webHidden/>
              </w:rPr>
            </w:r>
            <w:r>
              <w:rPr>
                <w:noProof/>
                <w:webHidden/>
              </w:rPr>
              <w:fldChar w:fldCharType="separate"/>
            </w:r>
            <w:r>
              <w:rPr>
                <w:noProof/>
                <w:webHidden/>
              </w:rPr>
              <w:t>2</w:t>
            </w:r>
            <w:r>
              <w:rPr>
                <w:noProof/>
                <w:webHidden/>
              </w:rPr>
              <w:fldChar w:fldCharType="end"/>
            </w:r>
          </w:hyperlink>
        </w:p>
        <w:p w14:paraId="39A35CA7" w14:textId="4325C2AE" w:rsidR="001E768E" w:rsidRDefault="001E768E">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3" w:history="1">
            <w:r w:rsidRPr="008B4147">
              <w:rPr>
                <w:rStyle w:val="Hipervnculo"/>
                <w:rFonts w:asciiTheme="majorBidi" w:eastAsia="SimHei" w:hAnsiTheme="majorBidi" w:cstheme="majorBidi"/>
                <w:b/>
                <w:bCs/>
                <w:noProof/>
                <w:lang w:eastAsia="ja-JP"/>
              </w:rPr>
              <w:t>2.3.</w:t>
            </w:r>
            <w:r>
              <w:rPr>
                <w:rFonts w:asciiTheme="minorHAnsi" w:hAnsiTheme="minorHAnsi" w:cstheme="minorBidi"/>
                <w:noProof/>
                <w:kern w:val="2"/>
                <w:lang w:val="es-419"/>
                <w14:ligatures w14:val="standardContextual"/>
              </w:rPr>
              <w:tab/>
            </w:r>
            <w:r w:rsidRPr="008B4147">
              <w:rPr>
                <w:rStyle w:val="Hipervnculo"/>
                <w:rFonts w:asciiTheme="majorBidi" w:eastAsia="SimHei" w:hAnsiTheme="majorBidi" w:cstheme="majorBidi"/>
                <w:b/>
                <w:bCs/>
                <w:noProof/>
                <w:lang w:eastAsia="ja-JP"/>
              </w:rPr>
              <w:t>Justificación</w:t>
            </w:r>
            <w:r>
              <w:rPr>
                <w:noProof/>
                <w:webHidden/>
              </w:rPr>
              <w:tab/>
            </w:r>
            <w:r>
              <w:rPr>
                <w:noProof/>
                <w:webHidden/>
              </w:rPr>
              <w:fldChar w:fldCharType="begin"/>
            </w:r>
            <w:r>
              <w:rPr>
                <w:noProof/>
                <w:webHidden/>
              </w:rPr>
              <w:instrText xml:space="preserve"> PAGEREF _Toc162557983 \h </w:instrText>
            </w:r>
            <w:r>
              <w:rPr>
                <w:noProof/>
                <w:webHidden/>
              </w:rPr>
            </w:r>
            <w:r>
              <w:rPr>
                <w:noProof/>
                <w:webHidden/>
              </w:rPr>
              <w:fldChar w:fldCharType="separate"/>
            </w:r>
            <w:r>
              <w:rPr>
                <w:noProof/>
                <w:webHidden/>
              </w:rPr>
              <w:t>3</w:t>
            </w:r>
            <w:r>
              <w:rPr>
                <w:noProof/>
                <w:webHidden/>
              </w:rPr>
              <w:fldChar w:fldCharType="end"/>
            </w:r>
          </w:hyperlink>
        </w:p>
        <w:p w14:paraId="4B2642D7" w14:textId="0FE7E086" w:rsidR="001E768E" w:rsidRDefault="001E768E">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4" w:history="1">
            <w:r w:rsidRPr="008B4147">
              <w:rPr>
                <w:rStyle w:val="Hipervnculo"/>
                <w:rFonts w:asciiTheme="majorBidi" w:eastAsia="SimHei" w:hAnsiTheme="majorBidi" w:cstheme="majorBidi"/>
                <w:b/>
                <w:bCs/>
                <w:noProof/>
                <w:lang w:eastAsia="ja-JP"/>
              </w:rPr>
              <w:t>2.4.</w:t>
            </w:r>
            <w:r>
              <w:rPr>
                <w:rFonts w:asciiTheme="minorHAnsi" w:hAnsiTheme="minorHAnsi" w:cstheme="minorBidi"/>
                <w:noProof/>
                <w:kern w:val="2"/>
                <w:lang w:val="es-419"/>
                <w14:ligatures w14:val="standardContextual"/>
              </w:rPr>
              <w:tab/>
            </w:r>
            <w:r w:rsidRPr="008B4147">
              <w:rPr>
                <w:rStyle w:val="Hipervnculo"/>
                <w:rFonts w:asciiTheme="majorBidi" w:eastAsia="SimHei" w:hAnsiTheme="majorBidi" w:cstheme="majorBidi"/>
                <w:b/>
                <w:bCs/>
                <w:noProof/>
                <w:lang w:eastAsia="ja-JP"/>
              </w:rPr>
              <w:t>Objetivos</w:t>
            </w:r>
            <w:r>
              <w:rPr>
                <w:noProof/>
                <w:webHidden/>
              </w:rPr>
              <w:tab/>
            </w:r>
            <w:r>
              <w:rPr>
                <w:noProof/>
                <w:webHidden/>
              </w:rPr>
              <w:fldChar w:fldCharType="begin"/>
            </w:r>
            <w:r>
              <w:rPr>
                <w:noProof/>
                <w:webHidden/>
              </w:rPr>
              <w:instrText xml:space="preserve"> PAGEREF _Toc162557984 \h </w:instrText>
            </w:r>
            <w:r>
              <w:rPr>
                <w:noProof/>
                <w:webHidden/>
              </w:rPr>
            </w:r>
            <w:r>
              <w:rPr>
                <w:noProof/>
                <w:webHidden/>
              </w:rPr>
              <w:fldChar w:fldCharType="separate"/>
            </w:r>
            <w:r>
              <w:rPr>
                <w:noProof/>
                <w:webHidden/>
              </w:rPr>
              <w:t>4</w:t>
            </w:r>
            <w:r>
              <w:rPr>
                <w:noProof/>
                <w:webHidden/>
              </w:rPr>
              <w:fldChar w:fldCharType="end"/>
            </w:r>
          </w:hyperlink>
        </w:p>
        <w:p w14:paraId="15DF1996" w14:textId="0098966E" w:rsidR="001E768E" w:rsidRDefault="001E768E">
          <w:pPr>
            <w:pStyle w:val="TDC3"/>
            <w:rPr>
              <w:rFonts w:asciiTheme="minorHAnsi" w:hAnsiTheme="minorHAnsi" w:cstheme="minorBidi"/>
              <w:kern w:val="2"/>
              <w:lang w:val="es-419"/>
              <w14:ligatures w14:val="standardContextual"/>
            </w:rPr>
          </w:pPr>
          <w:hyperlink w:anchor="_Toc162557985" w:history="1">
            <w:r w:rsidRPr="008B4147">
              <w:rPr>
                <w:rStyle w:val="Hipervnculo"/>
                <w:rFonts w:asciiTheme="majorBidi" w:eastAsia="SimHei" w:hAnsiTheme="majorBidi" w:cstheme="majorBidi"/>
                <w:b/>
                <w:bCs/>
                <w:i/>
                <w:lang w:eastAsia="ja-JP"/>
              </w:rPr>
              <w:t>2.4.1.</w:t>
            </w:r>
            <w:r>
              <w:rPr>
                <w:rFonts w:asciiTheme="minorHAnsi" w:hAnsiTheme="minorHAnsi" w:cstheme="minorBidi"/>
                <w:kern w:val="2"/>
                <w:lang w:val="es-419"/>
                <w14:ligatures w14:val="standardContextual"/>
              </w:rPr>
              <w:tab/>
            </w:r>
            <w:r w:rsidRPr="008B4147">
              <w:rPr>
                <w:rStyle w:val="Hipervnculo"/>
                <w:rFonts w:asciiTheme="majorBidi" w:eastAsia="SimHei" w:hAnsiTheme="majorBidi" w:cstheme="majorBidi"/>
                <w:b/>
                <w:bCs/>
                <w:i/>
                <w:lang w:eastAsia="ja-JP"/>
              </w:rPr>
              <w:t>Objetivo general</w:t>
            </w:r>
            <w:r>
              <w:rPr>
                <w:webHidden/>
              </w:rPr>
              <w:tab/>
            </w:r>
            <w:r>
              <w:rPr>
                <w:webHidden/>
              </w:rPr>
              <w:fldChar w:fldCharType="begin"/>
            </w:r>
            <w:r>
              <w:rPr>
                <w:webHidden/>
              </w:rPr>
              <w:instrText xml:space="preserve"> PAGEREF _Toc162557985 \h </w:instrText>
            </w:r>
            <w:r>
              <w:rPr>
                <w:webHidden/>
              </w:rPr>
            </w:r>
            <w:r>
              <w:rPr>
                <w:webHidden/>
              </w:rPr>
              <w:fldChar w:fldCharType="separate"/>
            </w:r>
            <w:r>
              <w:rPr>
                <w:webHidden/>
              </w:rPr>
              <w:t>4</w:t>
            </w:r>
            <w:r>
              <w:rPr>
                <w:webHidden/>
              </w:rPr>
              <w:fldChar w:fldCharType="end"/>
            </w:r>
          </w:hyperlink>
        </w:p>
        <w:p w14:paraId="2AE53D0D" w14:textId="16737303" w:rsidR="001E768E" w:rsidRDefault="001E768E">
          <w:pPr>
            <w:pStyle w:val="TDC3"/>
            <w:rPr>
              <w:rFonts w:asciiTheme="minorHAnsi" w:hAnsiTheme="minorHAnsi" w:cstheme="minorBidi"/>
              <w:kern w:val="2"/>
              <w:lang w:val="es-419"/>
              <w14:ligatures w14:val="standardContextual"/>
            </w:rPr>
          </w:pPr>
          <w:hyperlink w:anchor="_Toc162557986" w:history="1">
            <w:r w:rsidRPr="008B4147">
              <w:rPr>
                <w:rStyle w:val="Hipervnculo"/>
                <w:rFonts w:asciiTheme="majorBidi" w:eastAsia="SimHei" w:hAnsiTheme="majorBidi" w:cstheme="majorBidi"/>
                <w:b/>
                <w:bCs/>
                <w:i/>
                <w:lang w:eastAsia="ja-JP"/>
              </w:rPr>
              <w:t>2.4.2.</w:t>
            </w:r>
            <w:r>
              <w:rPr>
                <w:rFonts w:asciiTheme="minorHAnsi" w:hAnsiTheme="minorHAnsi" w:cstheme="minorBidi"/>
                <w:kern w:val="2"/>
                <w:lang w:val="es-419"/>
                <w14:ligatures w14:val="standardContextual"/>
              </w:rPr>
              <w:tab/>
            </w:r>
            <w:r w:rsidRPr="008B4147">
              <w:rPr>
                <w:rStyle w:val="Hipervnculo"/>
                <w:rFonts w:asciiTheme="majorBidi" w:eastAsia="SimHei" w:hAnsiTheme="majorBidi" w:cstheme="majorBidi"/>
                <w:b/>
                <w:bCs/>
                <w:i/>
                <w:lang w:eastAsia="ja-JP"/>
              </w:rPr>
              <w:t>Objetivos específicos</w:t>
            </w:r>
            <w:r>
              <w:rPr>
                <w:webHidden/>
              </w:rPr>
              <w:tab/>
            </w:r>
            <w:r>
              <w:rPr>
                <w:webHidden/>
              </w:rPr>
              <w:fldChar w:fldCharType="begin"/>
            </w:r>
            <w:r>
              <w:rPr>
                <w:webHidden/>
              </w:rPr>
              <w:instrText xml:space="preserve"> PAGEREF _Toc162557986 \h </w:instrText>
            </w:r>
            <w:r>
              <w:rPr>
                <w:webHidden/>
              </w:rPr>
            </w:r>
            <w:r>
              <w:rPr>
                <w:webHidden/>
              </w:rPr>
              <w:fldChar w:fldCharType="separate"/>
            </w:r>
            <w:r>
              <w:rPr>
                <w:webHidden/>
              </w:rPr>
              <w:t>4</w:t>
            </w:r>
            <w:r>
              <w:rPr>
                <w:webHidden/>
              </w:rPr>
              <w:fldChar w:fldCharType="end"/>
            </w:r>
          </w:hyperlink>
        </w:p>
        <w:p w14:paraId="3763DFFC" w14:textId="6E312D7D" w:rsidR="001E768E" w:rsidRDefault="001E768E">
          <w:pPr>
            <w:pStyle w:val="TDC2"/>
            <w:tabs>
              <w:tab w:val="left" w:pos="658"/>
              <w:tab w:val="right" w:leader="dot" w:pos="8749"/>
            </w:tabs>
            <w:rPr>
              <w:rFonts w:asciiTheme="minorHAnsi" w:hAnsiTheme="minorHAnsi" w:cstheme="minorBidi"/>
              <w:noProof/>
              <w:kern w:val="2"/>
              <w:lang w:val="es-419"/>
              <w14:ligatures w14:val="standardContextual"/>
            </w:rPr>
          </w:pPr>
          <w:hyperlink w:anchor="_Toc162557987" w:history="1">
            <w:r w:rsidRPr="008B4147">
              <w:rPr>
                <w:rStyle w:val="Hipervnculo"/>
                <w:rFonts w:asciiTheme="majorBidi" w:eastAsia="SimHei" w:hAnsiTheme="majorBidi" w:cstheme="majorBidi"/>
                <w:b/>
                <w:bCs/>
                <w:noProof/>
                <w:lang w:eastAsia="ja-JP"/>
              </w:rPr>
              <w:t>3.</w:t>
            </w:r>
            <w:r>
              <w:rPr>
                <w:rFonts w:asciiTheme="minorHAnsi" w:hAnsiTheme="minorHAnsi" w:cstheme="minorBidi"/>
                <w:noProof/>
                <w:kern w:val="2"/>
                <w:lang w:val="es-419"/>
                <w14:ligatures w14:val="standardContextual"/>
              </w:rPr>
              <w:tab/>
            </w:r>
            <w:r w:rsidRPr="008B4147">
              <w:rPr>
                <w:rStyle w:val="Hipervnculo"/>
                <w:rFonts w:asciiTheme="majorBidi" w:eastAsia="SimHei" w:hAnsiTheme="majorBidi" w:cstheme="majorBidi"/>
                <w:b/>
                <w:bCs/>
                <w:noProof/>
                <w:lang w:eastAsia="ja-JP"/>
              </w:rPr>
              <w:t>Alcances y limitaciones</w:t>
            </w:r>
            <w:r>
              <w:rPr>
                <w:noProof/>
                <w:webHidden/>
              </w:rPr>
              <w:tab/>
            </w:r>
            <w:r>
              <w:rPr>
                <w:noProof/>
                <w:webHidden/>
              </w:rPr>
              <w:fldChar w:fldCharType="begin"/>
            </w:r>
            <w:r>
              <w:rPr>
                <w:noProof/>
                <w:webHidden/>
              </w:rPr>
              <w:instrText xml:space="preserve"> PAGEREF _Toc162557987 \h </w:instrText>
            </w:r>
            <w:r>
              <w:rPr>
                <w:noProof/>
                <w:webHidden/>
              </w:rPr>
            </w:r>
            <w:r>
              <w:rPr>
                <w:noProof/>
                <w:webHidden/>
              </w:rPr>
              <w:fldChar w:fldCharType="separate"/>
            </w:r>
            <w:r>
              <w:rPr>
                <w:noProof/>
                <w:webHidden/>
              </w:rPr>
              <w:t>5</w:t>
            </w:r>
            <w:r>
              <w:rPr>
                <w:noProof/>
                <w:webHidden/>
              </w:rPr>
              <w:fldChar w:fldCharType="end"/>
            </w:r>
          </w:hyperlink>
        </w:p>
        <w:p w14:paraId="0D948C3C" w14:textId="0E77DFDF" w:rsidR="001E768E" w:rsidRDefault="001E768E">
          <w:pPr>
            <w:pStyle w:val="TDC1"/>
            <w:rPr>
              <w:rFonts w:asciiTheme="minorHAnsi" w:hAnsiTheme="minorHAnsi" w:cstheme="minorBidi"/>
              <w:b w:val="0"/>
              <w:kern w:val="2"/>
              <w:lang w:val="es-419"/>
              <w14:ligatures w14:val="standardContextual"/>
            </w:rPr>
          </w:pPr>
          <w:hyperlink w:anchor="_Toc162557997" w:history="1">
            <w:r w:rsidRPr="008B4147">
              <w:rPr>
                <w:rStyle w:val="Hipervnculo"/>
                <w:rFonts w:asciiTheme="majorBidi" w:eastAsia="SimHei" w:hAnsiTheme="majorBidi" w:cstheme="majorBidi"/>
                <w:bCs/>
                <w:lang w:eastAsia="ja-JP"/>
              </w:rPr>
              <w:t>4.</w:t>
            </w:r>
            <w:r>
              <w:rPr>
                <w:rFonts w:asciiTheme="minorHAnsi" w:hAnsiTheme="minorHAnsi" w:cstheme="minorBidi"/>
                <w:b w:val="0"/>
                <w:kern w:val="2"/>
                <w:lang w:val="es-419"/>
                <w14:ligatures w14:val="standardContextual"/>
              </w:rPr>
              <w:tab/>
            </w:r>
            <w:r w:rsidRPr="008B4147">
              <w:rPr>
                <w:rStyle w:val="Hipervnculo"/>
                <w:rFonts w:asciiTheme="majorBidi" w:eastAsia="SimHei" w:hAnsiTheme="majorBidi" w:cstheme="majorBidi"/>
                <w:bCs/>
                <w:lang w:eastAsia="ja-JP"/>
              </w:rPr>
              <w:t>Marco de referencia</w:t>
            </w:r>
            <w:r>
              <w:rPr>
                <w:webHidden/>
              </w:rPr>
              <w:tab/>
            </w:r>
            <w:r>
              <w:rPr>
                <w:webHidden/>
              </w:rPr>
              <w:fldChar w:fldCharType="begin"/>
            </w:r>
            <w:r>
              <w:rPr>
                <w:webHidden/>
              </w:rPr>
              <w:instrText xml:space="preserve"> PAGEREF _Toc162557997 \h </w:instrText>
            </w:r>
            <w:r>
              <w:rPr>
                <w:webHidden/>
              </w:rPr>
            </w:r>
            <w:r>
              <w:rPr>
                <w:webHidden/>
              </w:rPr>
              <w:fldChar w:fldCharType="separate"/>
            </w:r>
            <w:r>
              <w:rPr>
                <w:webHidden/>
              </w:rPr>
              <w:t>7</w:t>
            </w:r>
            <w:r>
              <w:rPr>
                <w:webHidden/>
              </w:rPr>
              <w:fldChar w:fldCharType="end"/>
            </w:r>
          </w:hyperlink>
        </w:p>
        <w:p w14:paraId="16D48A6E" w14:textId="42C049BA" w:rsidR="001E768E" w:rsidRDefault="001E768E">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98" w:history="1">
            <w:r w:rsidRPr="008B4147">
              <w:rPr>
                <w:rStyle w:val="Hipervnculo"/>
                <w:rFonts w:asciiTheme="majorBidi" w:eastAsia="SimHei" w:hAnsiTheme="majorBidi" w:cstheme="majorBidi"/>
                <w:b/>
                <w:bCs/>
                <w:noProof/>
                <w:lang w:eastAsia="ja-JP"/>
              </w:rPr>
              <w:t>4.1.</w:t>
            </w:r>
            <w:r>
              <w:rPr>
                <w:rFonts w:asciiTheme="minorHAnsi" w:hAnsiTheme="minorHAnsi" w:cstheme="minorBidi"/>
                <w:noProof/>
                <w:kern w:val="2"/>
                <w:lang w:val="es-419"/>
                <w14:ligatures w14:val="standardContextual"/>
              </w:rPr>
              <w:tab/>
            </w:r>
            <w:r w:rsidRPr="008B4147">
              <w:rPr>
                <w:rStyle w:val="Hipervnculo"/>
                <w:rFonts w:asciiTheme="majorBidi" w:eastAsia="SimHei" w:hAnsiTheme="majorBidi" w:cstheme="majorBidi"/>
                <w:b/>
                <w:bCs/>
                <w:noProof/>
                <w:lang w:eastAsia="ja-JP"/>
              </w:rPr>
              <w:t>Marco teórico</w:t>
            </w:r>
            <w:r>
              <w:rPr>
                <w:noProof/>
                <w:webHidden/>
              </w:rPr>
              <w:tab/>
            </w:r>
            <w:r>
              <w:rPr>
                <w:noProof/>
                <w:webHidden/>
              </w:rPr>
              <w:fldChar w:fldCharType="begin"/>
            </w:r>
            <w:r>
              <w:rPr>
                <w:noProof/>
                <w:webHidden/>
              </w:rPr>
              <w:instrText xml:space="preserve"> PAGEREF _Toc162557998 \h </w:instrText>
            </w:r>
            <w:r>
              <w:rPr>
                <w:noProof/>
                <w:webHidden/>
              </w:rPr>
            </w:r>
            <w:r>
              <w:rPr>
                <w:noProof/>
                <w:webHidden/>
              </w:rPr>
              <w:fldChar w:fldCharType="separate"/>
            </w:r>
            <w:r>
              <w:rPr>
                <w:noProof/>
                <w:webHidden/>
              </w:rPr>
              <w:t>7</w:t>
            </w:r>
            <w:r>
              <w:rPr>
                <w:noProof/>
                <w:webHidden/>
              </w:rPr>
              <w:fldChar w:fldCharType="end"/>
            </w:r>
          </w:hyperlink>
        </w:p>
        <w:p w14:paraId="72CF4D03" w14:textId="0F40F8C7" w:rsidR="001E768E" w:rsidRDefault="001E768E">
          <w:pPr>
            <w:pStyle w:val="TDC3"/>
            <w:rPr>
              <w:rFonts w:asciiTheme="minorHAnsi" w:hAnsiTheme="minorHAnsi" w:cstheme="minorBidi"/>
              <w:kern w:val="2"/>
              <w:lang w:val="es-419"/>
              <w14:ligatures w14:val="standardContextual"/>
            </w:rPr>
          </w:pPr>
          <w:hyperlink w:anchor="_Toc162557999" w:history="1">
            <w:r w:rsidRPr="008B4147">
              <w:rPr>
                <w:rStyle w:val="Hipervnculo"/>
                <w:rFonts w:asciiTheme="majorBidi" w:eastAsia="SimHei" w:hAnsiTheme="majorBidi" w:cstheme="majorBidi"/>
                <w:b/>
                <w:bCs/>
                <w:iCs/>
                <w:lang w:eastAsia="ja-JP"/>
              </w:rPr>
              <w:t>4.1.1.</w:t>
            </w:r>
            <w:r>
              <w:rPr>
                <w:rFonts w:asciiTheme="minorHAnsi" w:hAnsiTheme="minorHAnsi" w:cstheme="minorBidi"/>
                <w:kern w:val="2"/>
                <w:lang w:val="es-419"/>
                <w14:ligatures w14:val="standardContextual"/>
              </w:rPr>
              <w:tab/>
            </w:r>
            <w:r w:rsidRPr="008B4147">
              <w:rPr>
                <w:rStyle w:val="Hipervnculo"/>
                <w:rFonts w:asciiTheme="majorBidi" w:eastAsia="SimHei" w:hAnsiTheme="majorBidi" w:cstheme="majorBidi"/>
                <w:b/>
                <w:bCs/>
                <w:iCs/>
                <w:lang w:eastAsia="ja-JP"/>
              </w:rPr>
              <w:t>Herramientas de desarrollo</w:t>
            </w:r>
            <w:r>
              <w:rPr>
                <w:webHidden/>
              </w:rPr>
              <w:tab/>
            </w:r>
            <w:r>
              <w:rPr>
                <w:webHidden/>
              </w:rPr>
              <w:fldChar w:fldCharType="begin"/>
            </w:r>
            <w:r>
              <w:rPr>
                <w:webHidden/>
              </w:rPr>
              <w:instrText xml:space="preserve"> PAGEREF _Toc162557999 \h </w:instrText>
            </w:r>
            <w:r>
              <w:rPr>
                <w:webHidden/>
              </w:rPr>
            </w:r>
            <w:r>
              <w:rPr>
                <w:webHidden/>
              </w:rPr>
              <w:fldChar w:fldCharType="separate"/>
            </w:r>
            <w:r>
              <w:rPr>
                <w:webHidden/>
              </w:rPr>
              <w:t>9</w:t>
            </w:r>
            <w:r>
              <w:rPr>
                <w:webHidden/>
              </w:rPr>
              <w:fldChar w:fldCharType="end"/>
            </w:r>
          </w:hyperlink>
        </w:p>
        <w:p w14:paraId="15CA6EFE" w14:textId="550298DA" w:rsidR="001E768E" w:rsidRDefault="001E768E">
          <w:pPr>
            <w:pStyle w:val="TDC3"/>
            <w:tabs>
              <w:tab w:val="left" w:pos="1680"/>
            </w:tabs>
            <w:rPr>
              <w:rFonts w:asciiTheme="minorHAnsi" w:hAnsiTheme="minorHAnsi" w:cstheme="minorBidi"/>
              <w:kern w:val="2"/>
              <w:lang w:val="es-419"/>
              <w14:ligatures w14:val="standardContextual"/>
            </w:rPr>
          </w:pPr>
          <w:hyperlink w:anchor="_Toc162558000" w:history="1">
            <w:r w:rsidRPr="008B4147">
              <w:rPr>
                <w:rStyle w:val="Hipervnculo"/>
                <w:rFonts w:asciiTheme="majorBidi" w:eastAsia="SimSun" w:hAnsiTheme="majorBidi"/>
                <w:b/>
                <w:lang w:eastAsia="ja-JP"/>
              </w:rPr>
              <w:t>4.1.1.1.</w:t>
            </w:r>
            <w:r>
              <w:rPr>
                <w:rFonts w:asciiTheme="minorHAnsi" w:hAnsiTheme="minorHAnsi" w:cstheme="minorBidi"/>
                <w:kern w:val="2"/>
                <w:lang w:val="es-419"/>
                <w14:ligatures w14:val="standardContextual"/>
              </w:rPr>
              <w:tab/>
            </w:r>
            <w:r w:rsidRPr="008B4147">
              <w:rPr>
                <w:rStyle w:val="Hipervnculo"/>
                <w:b/>
                <w:lang w:eastAsia="es-ES"/>
              </w:rPr>
              <w:t>React JS</w:t>
            </w:r>
            <w:r>
              <w:rPr>
                <w:webHidden/>
              </w:rPr>
              <w:tab/>
            </w:r>
            <w:r>
              <w:rPr>
                <w:webHidden/>
              </w:rPr>
              <w:fldChar w:fldCharType="begin"/>
            </w:r>
            <w:r>
              <w:rPr>
                <w:webHidden/>
              </w:rPr>
              <w:instrText xml:space="preserve"> PAGEREF _Toc162558000 \h </w:instrText>
            </w:r>
            <w:r>
              <w:rPr>
                <w:webHidden/>
              </w:rPr>
            </w:r>
            <w:r>
              <w:rPr>
                <w:webHidden/>
              </w:rPr>
              <w:fldChar w:fldCharType="separate"/>
            </w:r>
            <w:r>
              <w:rPr>
                <w:webHidden/>
              </w:rPr>
              <w:t>9</w:t>
            </w:r>
            <w:r>
              <w:rPr>
                <w:webHidden/>
              </w:rPr>
              <w:fldChar w:fldCharType="end"/>
            </w:r>
          </w:hyperlink>
        </w:p>
        <w:p w14:paraId="1210C657" w14:textId="2A036163" w:rsidR="001E768E" w:rsidRDefault="001E768E">
          <w:pPr>
            <w:pStyle w:val="TDC3"/>
            <w:tabs>
              <w:tab w:val="left" w:pos="1680"/>
            </w:tabs>
            <w:rPr>
              <w:rFonts w:asciiTheme="minorHAnsi" w:hAnsiTheme="minorHAnsi" w:cstheme="minorBidi"/>
              <w:kern w:val="2"/>
              <w:lang w:val="es-419"/>
              <w14:ligatures w14:val="standardContextual"/>
            </w:rPr>
          </w:pPr>
          <w:hyperlink w:anchor="_Toc162558001" w:history="1">
            <w:r w:rsidRPr="008B4147">
              <w:rPr>
                <w:rStyle w:val="Hipervnculo"/>
                <w:rFonts w:asciiTheme="majorBidi" w:eastAsia="SimSun" w:hAnsiTheme="majorBidi"/>
                <w:b/>
                <w:lang w:eastAsia="ja-JP"/>
              </w:rPr>
              <w:t>4.1.1.2.</w:t>
            </w:r>
            <w:r>
              <w:rPr>
                <w:rFonts w:asciiTheme="minorHAnsi" w:hAnsiTheme="minorHAnsi" w:cstheme="minorBidi"/>
                <w:kern w:val="2"/>
                <w:lang w:val="es-419"/>
                <w14:ligatures w14:val="standardContextual"/>
              </w:rPr>
              <w:tab/>
            </w:r>
            <w:r w:rsidRPr="008B4147">
              <w:rPr>
                <w:rStyle w:val="Hipervnculo"/>
                <w:b/>
                <w:lang w:eastAsia="es-ES"/>
              </w:rPr>
              <w:t>Node JS:</w:t>
            </w:r>
            <w:r>
              <w:rPr>
                <w:webHidden/>
              </w:rPr>
              <w:tab/>
            </w:r>
            <w:r>
              <w:rPr>
                <w:webHidden/>
              </w:rPr>
              <w:fldChar w:fldCharType="begin"/>
            </w:r>
            <w:r>
              <w:rPr>
                <w:webHidden/>
              </w:rPr>
              <w:instrText xml:space="preserve"> PAGEREF _Toc162558001 \h </w:instrText>
            </w:r>
            <w:r>
              <w:rPr>
                <w:webHidden/>
              </w:rPr>
            </w:r>
            <w:r>
              <w:rPr>
                <w:webHidden/>
              </w:rPr>
              <w:fldChar w:fldCharType="separate"/>
            </w:r>
            <w:r>
              <w:rPr>
                <w:webHidden/>
              </w:rPr>
              <w:t>9</w:t>
            </w:r>
            <w:r>
              <w:rPr>
                <w:webHidden/>
              </w:rPr>
              <w:fldChar w:fldCharType="end"/>
            </w:r>
          </w:hyperlink>
        </w:p>
        <w:p w14:paraId="2895B6B2" w14:textId="352AB4C0" w:rsidR="001E768E" w:rsidRDefault="001E768E">
          <w:pPr>
            <w:pStyle w:val="TDC3"/>
            <w:tabs>
              <w:tab w:val="left" w:pos="1680"/>
            </w:tabs>
            <w:rPr>
              <w:rFonts w:asciiTheme="minorHAnsi" w:hAnsiTheme="minorHAnsi" w:cstheme="minorBidi"/>
              <w:kern w:val="2"/>
              <w:lang w:val="es-419"/>
              <w14:ligatures w14:val="standardContextual"/>
            </w:rPr>
          </w:pPr>
          <w:hyperlink w:anchor="_Toc162558002" w:history="1">
            <w:r w:rsidRPr="008B4147">
              <w:rPr>
                <w:rStyle w:val="Hipervnculo"/>
                <w:rFonts w:asciiTheme="majorBidi" w:eastAsia="SimSun" w:hAnsiTheme="majorBidi"/>
                <w:b/>
                <w:lang w:eastAsia="ja-JP"/>
              </w:rPr>
              <w:t>4.1.1.3.</w:t>
            </w:r>
            <w:r>
              <w:rPr>
                <w:rFonts w:asciiTheme="minorHAnsi" w:hAnsiTheme="minorHAnsi" w:cstheme="minorBidi"/>
                <w:kern w:val="2"/>
                <w:lang w:val="es-419"/>
                <w14:ligatures w14:val="standardContextual"/>
              </w:rPr>
              <w:tab/>
            </w:r>
            <w:r w:rsidRPr="008B4147">
              <w:rPr>
                <w:rStyle w:val="Hipervnculo"/>
                <w:b/>
                <w:lang w:eastAsia="es-ES"/>
              </w:rPr>
              <w:t>Mysql</w:t>
            </w:r>
            <w:r>
              <w:rPr>
                <w:webHidden/>
              </w:rPr>
              <w:tab/>
            </w:r>
            <w:r>
              <w:rPr>
                <w:webHidden/>
              </w:rPr>
              <w:fldChar w:fldCharType="begin"/>
            </w:r>
            <w:r>
              <w:rPr>
                <w:webHidden/>
              </w:rPr>
              <w:instrText xml:space="preserve"> PAGEREF _Toc162558002 \h </w:instrText>
            </w:r>
            <w:r>
              <w:rPr>
                <w:webHidden/>
              </w:rPr>
            </w:r>
            <w:r>
              <w:rPr>
                <w:webHidden/>
              </w:rPr>
              <w:fldChar w:fldCharType="separate"/>
            </w:r>
            <w:r>
              <w:rPr>
                <w:webHidden/>
              </w:rPr>
              <w:t>9</w:t>
            </w:r>
            <w:r>
              <w:rPr>
                <w:webHidden/>
              </w:rPr>
              <w:fldChar w:fldCharType="end"/>
            </w:r>
          </w:hyperlink>
        </w:p>
        <w:p w14:paraId="128EA242" w14:textId="3DC90114" w:rsidR="001E768E" w:rsidRDefault="001E768E">
          <w:pPr>
            <w:pStyle w:val="TDC2"/>
            <w:tabs>
              <w:tab w:val="left" w:pos="879"/>
              <w:tab w:val="right" w:leader="dot" w:pos="8749"/>
            </w:tabs>
            <w:rPr>
              <w:rFonts w:asciiTheme="minorHAnsi" w:hAnsiTheme="minorHAnsi" w:cstheme="minorBidi"/>
              <w:noProof/>
              <w:kern w:val="2"/>
              <w:lang w:val="es-419"/>
              <w14:ligatures w14:val="standardContextual"/>
            </w:rPr>
          </w:pPr>
          <w:hyperlink w:anchor="_Toc162558003" w:history="1">
            <w:r w:rsidRPr="008B4147">
              <w:rPr>
                <w:rStyle w:val="Hipervnculo"/>
                <w:rFonts w:asciiTheme="majorBidi" w:eastAsia="SimHei" w:hAnsiTheme="majorBidi" w:cstheme="majorBidi"/>
                <w:b/>
                <w:bCs/>
                <w:noProof/>
                <w:lang w:eastAsia="ja-JP"/>
              </w:rPr>
              <w:t>4.2.</w:t>
            </w:r>
            <w:r>
              <w:rPr>
                <w:rFonts w:asciiTheme="minorHAnsi" w:hAnsiTheme="minorHAnsi" w:cstheme="minorBidi"/>
                <w:noProof/>
                <w:kern w:val="2"/>
                <w:lang w:val="es-419"/>
                <w14:ligatures w14:val="standardContextual"/>
              </w:rPr>
              <w:tab/>
            </w:r>
            <w:r w:rsidRPr="008B4147">
              <w:rPr>
                <w:rStyle w:val="Hipervnculo"/>
                <w:rFonts w:asciiTheme="majorBidi" w:eastAsia="SimHei" w:hAnsiTheme="majorBidi" w:cstheme="majorBidi"/>
                <w:b/>
                <w:bCs/>
                <w:noProof/>
                <w:lang w:eastAsia="ja-JP"/>
              </w:rPr>
              <w:t>Antecedentes</w:t>
            </w:r>
            <w:r>
              <w:rPr>
                <w:noProof/>
                <w:webHidden/>
              </w:rPr>
              <w:tab/>
            </w:r>
            <w:r>
              <w:rPr>
                <w:noProof/>
                <w:webHidden/>
              </w:rPr>
              <w:fldChar w:fldCharType="begin"/>
            </w:r>
            <w:r>
              <w:rPr>
                <w:noProof/>
                <w:webHidden/>
              </w:rPr>
              <w:instrText xml:space="preserve"> PAGEREF _Toc162558003 \h </w:instrText>
            </w:r>
            <w:r>
              <w:rPr>
                <w:noProof/>
                <w:webHidden/>
              </w:rPr>
            </w:r>
            <w:r>
              <w:rPr>
                <w:noProof/>
                <w:webHidden/>
              </w:rPr>
              <w:fldChar w:fldCharType="separate"/>
            </w:r>
            <w:r>
              <w:rPr>
                <w:noProof/>
                <w:webHidden/>
              </w:rPr>
              <w:t>9</w:t>
            </w:r>
            <w:r>
              <w:rPr>
                <w:noProof/>
                <w:webHidden/>
              </w:rPr>
              <w:fldChar w:fldCharType="end"/>
            </w:r>
          </w:hyperlink>
        </w:p>
        <w:p w14:paraId="04F37E6B" w14:textId="18EBF84D" w:rsidR="001E768E" w:rsidRDefault="001E768E">
          <w:pPr>
            <w:pStyle w:val="TDC2"/>
            <w:tabs>
              <w:tab w:val="left" w:pos="879"/>
              <w:tab w:val="right" w:leader="dot" w:pos="8749"/>
            </w:tabs>
            <w:rPr>
              <w:rFonts w:asciiTheme="minorHAnsi" w:hAnsiTheme="minorHAnsi" w:cstheme="minorBidi"/>
              <w:noProof/>
              <w:kern w:val="2"/>
              <w:lang w:val="es-419"/>
              <w14:ligatures w14:val="standardContextual"/>
            </w:rPr>
          </w:pPr>
          <w:hyperlink w:anchor="_Toc162558004" w:history="1">
            <w:r w:rsidRPr="008B4147">
              <w:rPr>
                <w:rStyle w:val="Hipervnculo"/>
                <w:rFonts w:asciiTheme="majorBidi" w:eastAsia="SimHei" w:hAnsiTheme="majorBidi" w:cstheme="majorBidi"/>
                <w:b/>
                <w:bCs/>
                <w:noProof/>
                <w:lang w:eastAsia="ja-JP"/>
              </w:rPr>
              <w:t>4.3.</w:t>
            </w:r>
            <w:r>
              <w:rPr>
                <w:rFonts w:asciiTheme="minorHAnsi" w:hAnsiTheme="minorHAnsi" w:cstheme="minorBidi"/>
                <w:noProof/>
                <w:kern w:val="2"/>
                <w:lang w:val="es-419"/>
                <w14:ligatures w14:val="standardContextual"/>
              </w:rPr>
              <w:tab/>
            </w:r>
            <w:r w:rsidRPr="008B4147">
              <w:rPr>
                <w:rStyle w:val="Hipervnculo"/>
                <w:rFonts w:asciiTheme="majorBidi" w:eastAsia="SimHei" w:hAnsiTheme="majorBidi" w:cstheme="majorBidi"/>
                <w:b/>
                <w:bCs/>
                <w:noProof/>
                <w:lang w:eastAsia="ja-JP"/>
              </w:rPr>
              <w:t>Marco Legal</w:t>
            </w:r>
            <w:r>
              <w:rPr>
                <w:noProof/>
                <w:webHidden/>
              </w:rPr>
              <w:tab/>
            </w:r>
            <w:r>
              <w:rPr>
                <w:noProof/>
                <w:webHidden/>
              </w:rPr>
              <w:fldChar w:fldCharType="begin"/>
            </w:r>
            <w:r>
              <w:rPr>
                <w:noProof/>
                <w:webHidden/>
              </w:rPr>
              <w:instrText xml:space="preserve"> PAGEREF _Toc162558004 \h </w:instrText>
            </w:r>
            <w:r>
              <w:rPr>
                <w:noProof/>
                <w:webHidden/>
              </w:rPr>
            </w:r>
            <w:r>
              <w:rPr>
                <w:noProof/>
                <w:webHidden/>
              </w:rPr>
              <w:fldChar w:fldCharType="separate"/>
            </w:r>
            <w:r>
              <w:rPr>
                <w:noProof/>
                <w:webHidden/>
              </w:rPr>
              <w:t>10</w:t>
            </w:r>
            <w:r>
              <w:rPr>
                <w:noProof/>
                <w:webHidden/>
              </w:rPr>
              <w:fldChar w:fldCharType="end"/>
            </w:r>
          </w:hyperlink>
        </w:p>
        <w:p w14:paraId="0C458A71" w14:textId="6CCBCC4B" w:rsidR="001E768E" w:rsidRDefault="001E768E">
          <w:pPr>
            <w:pStyle w:val="TDC1"/>
            <w:rPr>
              <w:rFonts w:asciiTheme="minorHAnsi" w:hAnsiTheme="minorHAnsi" w:cstheme="minorBidi"/>
              <w:b w:val="0"/>
              <w:kern w:val="2"/>
              <w:lang w:val="es-419"/>
              <w14:ligatures w14:val="standardContextual"/>
            </w:rPr>
          </w:pPr>
          <w:hyperlink w:anchor="_Toc162558005" w:history="1">
            <w:r w:rsidRPr="008B4147">
              <w:rPr>
                <w:rStyle w:val="Hipervnculo"/>
                <w:rFonts w:asciiTheme="majorBidi" w:eastAsia="SimHei" w:hAnsiTheme="majorBidi" w:cstheme="majorBidi"/>
                <w:bCs/>
                <w:lang w:eastAsia="ja-JP"/>
              </w:rPr>
              <w:t>5.</w:t>
            </w:r>
            <w:r>
              <w:rPr>
                <w:rFonts w:asciiTheme="minorHAnsi" w:hAnsiTheme="minorHAnsi" w:cstheme="minorBidi"/>
                <w:b w:val="0"/>
                <w:kern w:val="2"/>
                <w:lang w:val="es-419"/>
                <w14:ligatures w14:val="standardContextual"/>
              </w:rPr>
              <w:tab/>
            </w:r>
            <w:r w:rsidRPr="008B4147">
              <w:rPr>
                <w:rStyle w:val="Hipervnculo"/>
                <w:rFonts w:asciiTheme="majorBidi" w:eastAsia="SimHei" w:hAnsiTheme="majorBidi" w:cstheme="majorBidi"/>
                <w:bCs/>
                <w:lang w:eastAsia="ja-JP"/>
              </w:rPr>
              <w:t>Metodología</w:t>
            </w:r>
            <w:r>
              <w:rPr>
                <w:webHidden/>
              </w:rPr>
              <w:tab/>
            </w:r>
            <w:r>
              <w:rPr>
                <w:webHidden/>
              </w:rPr>
              <w:fldChar w:fldCharType="begin"/>
            </w:r>
            <w:r>
              <w:rPr>
                <w:webHidden/>
              </w:rPr>
              <w:instrText xml:space="preserve"> PAGEREF _Toc162558005 \h </w:instrText>
            </w:r>
            <w:r>
              <w:rPr>
                <w:webHidden/>
              </w:rPr>
            </w:r>
            <w:r>
              <w:rPr>
                <w:webHidden/>
              </w:rPr>
              <w:fldChar w:fldCharType="separate"/>
            </w:r>
            <w:r>
              <w:rPr>
                <w:webHidden/>
              </w:rPr>
              <w:t>12</w:t>
            </w:r>
            <w:r>
              <w:rPr>
                <w:webHidden/>
              </w:rPr>
              <w:fldChar w:fldCharType="end"/>
            </w:r>
          </w:hyperlink>
        </w:p>
        <w:p w14:paraId="62DCD409" w14:textId="2DF60FBF" w:rsidR="001E768E" w:rsidRDefault="001E768E">
          <w:pPr>
            <w:pStyle w:val="TDC1"/>
            <w:rPr>
              <w:rFonts w:asciiTheme="minorHAnsi" w:hAnsiTheme="minorHAnsi" w:cstheme="minorBidi"/>
              <w:b w:val="0"/>
              <w:kern w:val="2"/>
              <w:lang w:val="es-419"/>
              <w14:ligatures w14:val="standardContextual"/>
            </w:rPr>
          </w:pPr>
          <w:hyperlink w:anchor="_Toc162558006" w:history="1">
            <w:r w:rsidRPr="008B4147">
              <w:rPr>
                <w:rStyle w:val="Hipervnculo"/>
                <w:rFonts w:asciiTheme="majorBidi" w:eastAsia="SimHei" w:hAnsiTheme="majorBidi" w:cstheme="majorBidi"/>
                <w:bCs/>
                <w:lang w:eastAsia="ja-JP"/>
              </w:rPr>
              <w:t>5.1. Descripción de la Metodología.</w:t>
            </w:r>
            <w:r>
              <w:rPr>
                <w:webHidden/>
              </w:rPr>
              <w:tab/>
            </w:r>
            <w:r>
              <w:rPr>
                <w:webHidden/>
              </w:rPr>
              <w:fldChar w:fldCharType="begin"/>
            </w:r>
            <w:r>
              <w:rPr>
                <w:webHidden/>
              </w:rPr>
              <w:instrText xml:space="preserve"> PAGEREF _Toc162558006 \h </w:instrText>
            </w:r>
            <w:r>
              <w:rPr>
                <w:webHidden/>
              </w:rPr>
            </w:r>
            <w:r>
              <w:rPr>
                <w:webHidden/>
              </w:rPr>
              <w:fldChar w:fldCharType="separate"/>
            </w:r>
            <w:r>
              <w:rPr>
                <w:webHidden/>
              </w:rPr>
              <w:t>12</w:t>
            </w:r>
            <w:r>
              <w:rPr>
                <w:webHidden/>
              </w:rPr>
              <w:fldChar w:fldCharType="end"/>
            </w:r>
          </w:hyperlink>
        </w:p>
        <w:p w14:paraId="4CBF45F2" w14:textId="15EF9E42" w:rsidR="001E768E" w:rsidRDefault="001E768E">
          <w:pPr>
            <w:pStyle w:val="TDC1"/>
            <w:rPr>
              <w:rFonts w:asciiTheme="minorHAnsi" w:hAnsiTheme="minorHAnsi" w:cstheme="minorBidi"/>
              <w:b w:val="0"/>
              <w:kern w:val="2"/>
              <w:lang w:val="es-419"/>
              <w14:ligatures w14:val="standardContextual"/>
            </w:rPr>
          </w:pPr>
          <w:hyperlink w:anchor="_Toc162558007" w:history="1">
            <w:r w:rsidRPr="008B4147">
              <w:rPr>
                <w:rStyle w:val="Hipervnculo"/>
                <w:rFonts w:eastAsia="SimSun"/>
              </w:rPr>
              <w:t>5.2. En proceso.</w:t>
            </w:r>
            <w:r>
              <w:rPr>
                <w:webHidden/>
              </w:rPr>
              <w:tab/>
            </w:r>
            <w:r>
              <w:rPr>
                <w:webHidden/>
              </w:rPr>
              <w:fldChar w:fldCharType="begin"/>
            </w:r>
            <w:r>
              <w:rPr>
                <w:webHidden/>
              </w:rPr>
              <w:instrText xml:space="preserve"> PAGEREF _Toc162558007 \h </w:instrText>
            </w:r>
            <w:r>
              <w:rPr>
                <w:webHidden/>
              </w:rPr>
            </w:r>
            <w:r>
              <w:rPr>
                <w:webHidden/>
              </w:rPr>
              <w:fldChar w:fldCharType="separate"/>
            </w:r>
            <w:r>
              <w:rPr>
                <w:webHidden/>
              </w:rPr>
              <w:t>13</w:t>
            </w:r>
            <w:r>
              <w:rPr>
                <w:webHidden/>
              </w:rPr>
              <w:fldChar w:fldCharType="end"/>
            </w:r>
          </w:hyperlink>
        </w:p>
        <w:p w14:paraId="60EB253C" w14:textId="5777B91F" w:rsidR="001E768E" w:rsidRDefault="001E768E">
          <w:pPr>
            <w:pStyle w:val="TDC1"/>
            <w:rPr>
              <w:rFonts w:asciiTheme="minorHAnsi" w:hAnsiTheme="minorHAnsi" w:cstheme="minorBidi"/>
              <w:b w:val="0"/>
              <w:kern w:val="2"/>
              <w:lang w:val="es-419"/>
              <w14:ligatures w14:val="standardContextual"/>
            </w:rPr>
          </w:pPr>
          <w:hyperlink w:anchor="_Toc162558008" w:history="1">
            <w:r w:rsidRPr="008B4147">
              <w:rPr>
                <w:rStyle w:val="Hipervnculo"/>
                <w:rFonts w:eastAsia="SimSun"/>
              </w:rPr>
              <w:t>5.3. Pendientes.</w:t>
            </w:r>
            <w:r>
              <w:rPr>
                <w:webHidden/>
              </w:rPr>
              <w:tab/>
            </w:r>
            <w:r>
              <w:rPr>
                <w:webHidden/>
              </w:rPr>
              <w:fldChar w:fldCharType="begin"/>
            </w:r>
            <w:r>
              <w:rPr>
                <w:webHidden/>
              </w:rPr>
              <w:instrText xml:space="preserve"> PAGEREF _Toc162558008 \h </w:instrText>
            </w:r>
            <w:r>
              <w:rPr>
                <w:webHidden/>
              </w:rPr>
            </w:r>
            <w:r>
              <w:rPr>
                <w:webHidden/>
              </w:rPr>
              <w:fldChar w:fldCharType="separate"/>
            </w:r>
            <w:r>
              <w:rPr>
                <w:webHidden/>
              </w:rPr>
              <w:t>13</w:t>
            </w:r>
            <w:r>
              <w:rPr>
                <w:webHidden/>
              </w:rPr>
              <w:fldChar w:fldCharType="end"/>
            </w:r>
          </w:hyperlink>
        </w:p>
        <w:p w14:paraId="38006436" w14:textId="0AF77B1A" w:rsidR="001E768E" w:rsidRDefault="001E768E">
          <w:pPr>
            <w:pStyle w:val="TDC1"/>
            <w:rPr>
              <w:rFonts w:asciiTheme="minorHAnsi" w:hAnsiTheme="minorHAnsi" w:cstheme="minorBidi"/>
              <w:b w:val="0"/>
              <w:kern w:val="2"/>
              <w:lang w:val="es-419"/>
              <w14:ligatures w14:val="standardContextual"/>
            </w:rPr>
          </w:pPr>
          <w:hyperlink w:anchor="_Toc162558009" w:history="1">
            <w:r w:rsidRPr="008B4147">
              <w:rPr>
                <w:rStyle w:val="Hipervnculo"/>
                <w:rFonts w:eastAsia="SimSun"/>
              </w:rPr>
              <w:t>5.4. Terminadas.</w:t>
            </w:r>
            <w:r>
              <w:rPr>
                <w:webHidden/>
              </w:rPr>
              <w:tab/>
            </w:r>
            <w:r>
              <w:rPr>
                <w:webHidden/>
              </w:rPr>
              <w:fldChar w:fldCharType="begin"/>
            </w:r>
            <w:r>
              <w:rPr>
                <w:webHidden/>
              </w:rPr>
              <w:instrText xml:space="preserve"> PAGEREF _Toc162558009 \h </w:instrText>
            </w:r>
            <w:r>
              <w:rPr>
                <w:webHidden/>
              </w:rPr>
            </w:r>
            <w:r>
              <w:rPr>
                <w:webHidden/>
              </w:rPr>
              <w:fldChar w:fldCharType="separate"/>
            </w:r>
            <w:r>
              <w:rPr>
                <w:webHidden/>
              </w:rPr>
              <w:t>13</w:t>
            </w:r>
            <w:r>
              <w:rPr>
                <w:webHidden/>
              </w:rPr>
              <w:fldChar w:fldCharType="end"/>
            </w:r>
          </w:hyperlink>
        </w:p>
        <w:p w14:paraId="0211374D" w14:textId="266E8F2E" w:rsidR="001E768E" w:rsidRDefault="001E768E">
          <w:pPr>
            <w:pStyle w:val="TDC1"/>
            <w:rPr>
              <w:rFonts w:asciiTheme="minorHAnsi" w:hAnsiTheme="minorHAnsi" w:cstheme="minorBidi"/>
              <w:b w:val="0"/>
              <w:kern w:val="2"/>
              <w:lang w:val="es-419"/>
              <w14:ligatures w14:val="standardContextual"/>
            </w:rPr>
          </w:pPr>
          <w:hyperlink w:anchor="_Toc162558010" w:history="1">
            <w:r w:rsidRPr="008B4147">
              <w:rPr>
                <w:rStyle w:val="Hipervnculo"/>
              </w:rPr>
              <w:t>Conclusiones</w:t>
            </w:r>
            <w:r>
              <w:rPr>
                <w:webHidden/>
              </w:rPr>
              <w:tab/>
            </w:r>
            <w:r>
              <w:rPr>
                <w:webHidden/>
              </w:rPr>
              <w:fldChar w:fldCharType="begin"/>
            </w:r>
            <w:r>
              <w:rPr>
                <w:webHidden/>
              </w:rPr>
              <w:instrText xml:space="preserve"> PAGEREF _Toc162558010 \h </w:instrText>
            </w:r>
            <w:r>
              <w:rPr>
                <w:webHidden/>
              </w:rPr>
            </w:r>
            <w:r>
              <w:rPr>
                <w:webHidden/>
              </w:rPr>
              <w:fldChar w:fldCharType="separate"/>
            </w:r>
            <w:r>
              <w:rPr>
                <w:webHidden/>
              </w:rPr>
              <w:t>14</w:t>
            </w:r>
            <w:r>
              <w:rPr>
                <w:webHidden/>
              </w:rPr>
              <w:fldChar w:fldCharType="end"/>
            </w:r>
          </w:hyperlink>
        </w:p>
        <w:p w14:paraId="6983239E" w14:textId="20FCDA8B" w:rsidR="001E768E" w:rsidRDefault="001E768E">
          <w:pPr>
            <w:pStyle w:val="TDC1"/>
            <w:rPr>
              <w:rFonts w:asciiTheme="minorHAnsi" w:hAnsiTheme="minorHAnsi" w:cstheme="minorBidi"/>
              <w:b w:val="0"/>
              <w:kern w:val="2"/>
              <w:lang w:val="es-419"/>
              <w14:ligatures w14:val="standardContextual"/>
            </w:rPr>
          </w:pPr>
          <w:hyperlink w:anchor="_Toc162558011" w:history="1">
            <w:r w:rsidRPr="008B4147">
              <w:rPr>
                <w:rStyle w:val="Hipervnculo"/>
                <w:rFonts w:eastAsia="Arial"/>
              </w:rPr>
              <w:t>Anexos</w:t>
            </w:r>
            <w:r>
              <w:rPr>
                <w:webHidden/>
              </w:rPr>
              <w:tab/>
            </w:r>
            <w:r>
              <w:rPr>
                <w:webHidden/>
              </w:rPr>
              <w:fldChar w:fldCharType="begin"/>
            </w:r>
            <w:r>
              <w:rPr>
                <w:webHidden/>
              </w:rPr>
              <w:instrText xml:space="preserve"> PAGEREF _Toc162558011 \h </w:instrText>
            </w:r>
            <w:r>
              <w:rPr>
                <w:webHidden/>
              </w:rPr>
            </w:r>
            <w:r>
              <w:rPr>
                <w:webHidden/>
              </w:rPr>
              <w:fldChar w:fldCharType="separate"/>
            </w:r>
            <w:r>
              <w:rPr>
                <w:webHidden/>
              </w:rPr>
              <w:t>15</w:t>
            </w:r>
            <w:r>
              <w:rPr>
                <w:webHidden/>
              </w:rPr>
              <w:fldChar w:fldCharType="end"/>
            </w:r>
          </w:hyperlink>
        </w:p>
        <w:p w14:paraId="66FA4967" w14:textId="346A0110" w:rsidR="001E768E" w:rsidRDefault="001E768E">
          <w:pPr>
            <w:pStyle w:val="TDC1"/>
            <w:rPr>
              <w:rFonts w:asciiTheme="minorHAnsi" w:hAnsiTheme="minorHAnsi" w:cstheme="minorBidi"/>
              <w:b w:val="0"/>
              <w:kern w:val="2"/>
              <w:lang w:val="es-419"/>
              <w14:ligatures w14:val="standardContextual"/>
            </w:rPr>
          </w:pPr>
          <w:hyperlink w:anchor="_Toc162558012" w:history="1">
            <w:r w:rsidRPr="008B4147">
              <w:rPr>
                <w:rStyle w:val="Hipervnculo"/>
              </w:rPr>
              <w:t>Referencias Bibliográficas</w:t>
            </w:r>
            <w:r>
              <w:rPr>
                <w:webHidden/>
              </w:rPr>
              <w:tab/>
            </w:r>
            <w:r>
              <w:rPr>
                <w:webHidden/>
              </w:rPr>
              <w:fldChar w:fldCharType="begin"/>
            </w:r>
            <w:r>
              <w:rPr>
                <w:webHidden/>
              </w:rPr>
              <w:instrText xml:space="preserve"> PAGEREF _Toc162558012 \h </w:instrText>
            </w:r>
            <w:r>
              <w:rPr>
                <w:webHidden/>
              </w:rPr>
            </w:r>
            <w:r>
              <w:rPr>
                <w:webHidden/>
              </w:rPr>
              <w:fldChar w:fldCharType="separate"/>
            </w:r>
            <w:r>
              <w:rPr>
                <w:webHidden/>
              </w:rPr>
              <w:t>16</w:t>
            </w:r>
            <w:r>
              <w:rPr>
                <w:webHidden/>
              </w:rPr>
              <w:fldChar w:fldCharType="end"/>
            </w:r>
          </w:hyperlink>
        </w:p>
        <w:p w14:paraId="05C26F82" w14:textId="2ADEDF91" w:rsidR="003F4617" w:rsidRPr="00C47FBD" w:rsidRDefault="003F4617">
          <w:pPr>
            <w:rPr>
              <w:rFonts w:asciiTheme="majorBidi" w:hAnsiTheme="majorBidi" w:cstheme="majorBidi"/>
              <w:rPrChange w:id="27" w:author="Juan  Puentes" w:date="2024-03-04T23:05:00Z">
                <w:rPr/>
              </w:rPrChange>
            </w:rPr>
          </w:pPr>
          <w:r w:rsidRPr="00C47FBD">
            <w:rPr>
              <w:rFonts w:asciiTheme="majorBidi" w:hAnsiTheme="majorBidi" w:cstheme="majorBidi"/>
              <w:b/>
              <w:bCs/>
              <w:lang w:val="es-ES"/>
              <w:rPrChange w:id="28" w:author="Juan  Puentes" w:date="2024-03-04T23:05:00Z">
                <w:rPr>
                  <w:b/>
                  <w:bCs/>
                  <w:lang w:val="es-ES"/>
                </w:rPr>
              </w:rPrChange>
            </w:rPr>
            <w:lastRenderedPageBreak/>
            <w:fldChar w:fldCharType="end"/>
          </w:r>
        </w:p>
      </w:sdtContent>
    </w:sdt>
    <w:p w14:paraId="78E98C58" w14:textId="77777777" w:rsidR="00E12CBF" w:rsidRPr="00C47FBD" w:rsidRDefault="00E12CBF" w:rsidP="00222AE6">
      <w:pPr>
        <w:pBdr>
          <w:top w:val="nil"/>
          <w:left w:val="nil"/>
          <w:bottom w:val="nil"/>
          <w:right w:val="nil"/>
          <w:between w:val="nil"/>
        </w:pBdr>
        <w:tabs>
          <w:tab w:val="left" w:pos="440"/>
          <w:tab w:val="right" w:pos="8789"/>
        </w:tabs>
        <w:spacing w:before="200" w:after="0" w:line="360" w:lineRule="auto"/>
        <w:jc w:val="right"/>
        <w:rPr>
          <w:rFonts w:asciiTheme="majorBidi" w:hAnsiTheme="majorBidi" w:cstheme="majorBidi"/>
          <w:color w:val="000000"/>
          <w:rPrChange w:id="29" w:author="Juan  Puentes" w:date="2024-03-04T23:05:00Z">
            <w:rPr>
              <w:color w:val="000000"/>
            </w:rPr>
          </w:rPrChange>
        </w:rPr>
      </w:pPr>
    </w:p>
    <w:p w14:paraId="32B9F95D" w14:textId="77777777" w:rsidR="00E12CBF" w:rsidRPr="00C47FBD" w:rsidRDefault="00E12CBF" w:rsidP="00222AE6">
      <w:pPr>
        <w:keepLines/>
        <w:pBdr>
          <w:top w:val="nil"/>
          <w:left w:val="nil"/>
          <w:bottom w:val="nil"/>
          <w:right w:val="nil"/>
          <w:between w:val="nil"/>
        </w:pBdr>
        <w:spacing w:after="0" w:line="360" w:lineRule="auto"/>
        <w:rPr>
          <w:rFonts w:asciiTheme="majorBidi" w:hAnsiTheme="majorBidi" w:cstheme="majorBidi"/>
          <w:color w:val="000000"/>
          <w:rPrChange w:id="30" w:author="Juan  Puentes" w:date="2024-03-04T23:05:00Z">
            <w:rPr>
              <w:color w:val="000000"/>
            </w:rPr>
          </w:rPrChange>
        </w:rPr>
      </w:pPr>
    </w:p>
    <w:p w14:paraId="23A0461E" w14:textId="77777777" w:rsidR="00E12CBF" w:rsidRPr="00C47FBD" w:rsidRDefault="00E12CBF">
      <w:pPr>
        <w:rPr>
          <w:rFonts w:asciiTheme="majorBidi" w:hAnsiTheme="majorBidi" w:cstheme="majorBidi"/>
          <w:rPrChange w:id="31" w:author="Juan  Puentes" w:date="2024-03-04T23:05:00Z">
            <w:rPr/>
          </w:rPrChange>
        </w:rPr>
      </w:pPr>
    </w:p>
    <w:p w14:paraId="24C5E5E3" w14:textId="77777777" w:rsidR="00E12CBF" w:rsidRPr="00C47FBD" w:rsidRDefault="0073506B" w:rsidP="000D3BE3">
      <w:pPr>
        <w:pStyle w:val="Ttulo1"/>
        <w:rPr>
          <w:szCs w:val="24"/>
        </w:rPr>
      </w:pPr>
      <w:bookmarkStart w:id="32" w:name="_Toc162554801"/>
      <w:bookmarkStart w:id="33" w:name="_Toc162557977"/>
      <w:r w:rsidRPr="00C47FBD">
        <w:rPr>
          <w:szCs w:val="24"/>
        </w:rPr>
        <w:t>Resumen</w:t>
      </w:r>
      <w:bookmarkEnd w:id="32"/>
      <w:bookmarkEnd w:id="33"/>
    </w:p>
    <w:p w14:paraId="7070C24E" w14:textId="749599B1" w:rsidR="00A266B8" w:rsidRPr="00C47FBD" w:rsidRDefault="00A266B8" w:rsidP="00A266B8">
      <w:pPr>
        <w:spacing w:after="0" w:line="480" w:lineRule="auto"/>
        <w:ind w:firstLine="720"/>
        <w:jc w:val="both"/>
        <w:rPr>
          <w:rFonts w:asciiTheme="majorBidi" w:eastAsia="SimSun" w:hAnsiTheme="majorBidi" w:cstheme="majorBidi"/>
          <w:color w:val="000000"/>
          <w:lang w:val="es-ES" w:eastAsia="ja-JP"/>
          <w:rPrChange w:id="34"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35" w:author="Juan  Puentes" w:date="2024-03-04T23:05:00Z">
            <w:rPr>
              <w:rFonts w:eastAsia="SimSun"/>
              <w:color w:val="000000"/>
              <w:lang w:val="es-ES" w:eastAsia="ja-JP"/>
            </w:rPr>
          </w:rPrChange>
        </w:rPr>
        <w:t xml:space="preserve">Para este proyecto de grado se </w:t>
      </w:r>
      <w:r w:rsidR="00A705BB" w:rsidRPr="00C47FBD">
        <w:rPr>
          <w:rFonts w:asciiTheme="majorBidi" w:eastAsia="SimSun" w:hAnsiTheme="majorBidi" w:cstheme="majorBidi"/>
          <w:color w:val="000000"/>
          <w:lang w:val="es-ES" w:eastAsia="ja-JP"/>
          <w:rPrChange w:id="36" w:author="Juan  Puentes" w:date="2024-03-04T23:05:00Z">
            <w:rPr>
              <w:rFonts w:eastAsia="SimSun"/>
              <w:color w:val="000000"/>
              <w:lang w:val="es-ES" w:eastAsia="ja-JP"/>
            </w:rPr>
          </w:rPrChange>
        </w:rPr>
        <w:t>realizó u</w:t>
      </w:r>
      <w:r w:rsidRPr="00C47FBD">
        <w:rPr>
          <w:rFonts w:asciiTheme="majorBidi" w:eastAsia="SimSun" w:hAnsiTheme="majorBidi" w:cstheme="majorBidi"/>
          <w:color w:val="000000"/>
          <w:lang w:val="es-ES" w:eastAsia="ja-JP"/>
          <w:rPrChange w:id="37" w:author="Juan  Puentes" w:date="2024-03-04T23:05:00Z">
            <w:rPr>
              <w:rFonts w:eastAsia="SimSun"/>
              <w:color w:val="000000"/>
              <w:lang w:val="es-ES" w:eastAsia="ja-JP"/>
            </w:rPr>
          </w:rPrChange>
        </w:rPr>
        <w:t xml:space="preserve">na aplicación web que permite a los trabajadores del supermercado </w:t>
      </w:r>
      <w:ins w:id="38" w:author="Juan  Puentes" w:date="2024-03-04T22:18:00Z">
        <w:r w:rsidR="00C06771" w:rsidRPr="00C47FBD">
          <w:rPr>
            <w:rFonts w:asciiTheme="majorBidi" w:eastAsia="SimSun" w:hAnsiTheme="majorBidi" w:cstheme="majorBidi"/>
            <w:color w:val="000000"/>
            <w:lang w:val="es-ES" w:eastAsia="ja-JP"/>
            <w:rPrChange w:id="39" w:author="Juan  Puentes" w:date="2024-03-04T23:05:00Z">
              <w:rPr>
                <w:rFonts w:eastAsia="SimSun"/>
                <w:color w:val="000000"/>
                <w:lang w:val="es-ES" w:eastAsia="ja-JP"/>
              </w:rPr>
            </w:rPrChange>
          </w:rPr>
          <w:t>RAPIMERCA</w:t>
        </w:r>
      </w:ins>
      <w:del w:id="40" w:author="Juan  Puentes" w:date="2024-03-04T22:18:00Z">
        <w:r w:rsidRPr="00C47FBD" w:rsidDel="00C06771">
          <w:rPr>
            <w:rFonts w:asciiTheme="majorBidi" w:eastAsia="SimSun" w:hAnsiTheme="majorBidi" w:cstheme="majorBidi"/>
            <w:color w:val="000000"/>
            <w:lang w:val="es-ES" w:eastAsia="ja-JP"/>
            <w:rPrChange w:id="41" w:author="Juan  Puentes" w:date="2024-03-04T23:05:00Z">
              <w:rPr>
                <w:rFonts w:eastAsia="SimSun"/>
                <w:color w:val="000000"/>
                <w:lang w:val="es-ES" w:eastAsia="ja-JP"/>
              </w:rPr>
            </w:rPrChange>
          </w:rPr>
          <w:delText>Rapimerca</w:delText>
        </w:r>
      </w:del>
      <w:r w:rsidRPr="00C47FBD">
        <w:rPr>
          <w:rFonts w:asciiTheme="majorBidi" w:eastAsia="SimSun" w:hAnsiTheme="majorBidi" w:cstheme="majorBidi"/>
          <w:color w:val="000000"/>
          <w:lang w:val="es-ES" w:eastAsia="ja-JP"/>
          <w:rPrChange w:id="42" w:author="Juan  Puentes" w:date="2024-03-04T23:05:00Z">
            <w:rPr>
              <w:rFonts w:eastAsia="SimSun"/>
              <w:color w:val="000000"/>
              <w:lang w:val="es-ES" w:eastAsia="ja-JP"/>
            </w:rPr>
          </w:rPrChange>
        </w:rPr>
        <w:t xml:space="preserve">, realizar un trabajo más eficiente, efectivo y preciso, actualmente se desempeña mucho tiempo </w:t>
      </w:r>
      <w:ins w:id="43" w:author="Juan  Puentes" w:date="2024-03-04T21:53:00Z">
        <w:r w:rsidR="00A705BB" w:rsidRPr="00C47FBD">
          <w:rPr>
            <w:rFonts w:asciiTheme="majorBidi" w:eastAsia="SimSun" w:hAnsiTheme="majorBidi" w:cstheme="majorBidi"/>
            <w:color w:val="000000"/>
            <w:lang w:val="es-ES" w:eastAsia="ja-JP"/>
            <w:rPrChange w:id="44" w:author="Juan  Puentes" w:date="2024-03-04T23:05:00Z">
              <w:rPr>
                <w:rFonts w:eastAsia="SimSun"/>
                <w:color w:val="000000"/>
                <w:lang w:val="es-ES" w:eastAsia="ja-JP"/>
              </w:rPr>
            </w:rPrChange>
          </w:rPr>
          <w:t xml:space="preserve">en la gestión del inventario del supermercado (conteo de productos, </w:t>
        </w:r>
      </w:ins>
      <w:ins w:id="45" w:author="Juan  Puentes" w:date="2024-03-04T21:54:00Z">
        <w:r w:rsidR="00A705BB" w:rsidRPr="00C47FBD">
          <w:rPr>
            <w:rFonts w:asciiTheme="majorBidi" w:eastAsia="SimSun" w:hAnsiTheme="majorBidi" w:cstheme="majorBidi"/>
            <w:color w:val="000000"/>
            <w:lang w:val="es-ES" w:eastAsia="ja-JP"/>
            <w:rPrChange w:id="46" w:author="Juan  Puentes" w:date="2024-03-04T23:05:00Z">
              <w:rPr>
                <w:rFonts w:eastAsia="SimSun"/>
                <w:color w:val="000000"/>
                <w:lang w:val="es-ES" w:eastAsia="ja-JP"/>
              </w:rPr>
            </w:rPrChange>
          </w:rPr>
          <w:t>validación de proveedores)</w:t>
        </w:r>
      </w:ins>
      <w:del w:id="47" w:author="Juan  Puentes" w:date="2024-03-04T21:54:00Z">
        <w:r w:rsidRPr="00C47FBD" w:rsidDel="00A705BB">
          <w:rPr>
            <w:rFonts w:asciiTheme="majorBidi" w:eastAsia="SimSun" w:hAnsiTheme="majorBidi" w:cstheme="majorBidi"/>
            <w:color w:val="000000"/>
            <w:lang w:val="es-ES" w:eastAsia="ja-JP"/>
            <w:rPrChange w:id="48" w:author="Juan  Puentes" w:date="2024-03-04T23:05:00Z">
              <w:rPr>
                <w:rFonts w:eastAsia="SimSun"/>
                <w:color w:val="000000"/>
                <w:lang w:val="es-ES" w:eastAsia="ja-JP"/>
              </w:rPr>
            </w:rPrChange>
          </w:rPr>
          <w:delText>en realizar el conteo de los productos, entrantes y salientes, ventas, proveedores,</w:delText>
        </w:r>
      </w:del>
      <w:r w:rsidRPr="00C47FBD">
        <w:rPr>
          <w:rFonts w:asciiTheme="majorBidi" w:eastAsia="SimSun" w:hAnsiTheme="majorBidi" w:cstheme="majorBidi"/>
          <w:color w:val="000000"/>
          <w:lang w:val="es-ES" w:eastAsia="ja-JP"/>
          <w:rPrChange w:id="49" w:author="Juan  Puentes" w:date="2024-03-04T23:05:00Z">
            <w:rPr>
              <w:rFonts w:eastAsia="SimSun"/>
              <w:color w:val="000000"/>
              <w:lang w:val="es-ES" w:eastAsia="ja-JP"/>
            </w:rPr>
          </w:rPrChange>
        </w:rPr>
        <w:t xml:space="preserve"> tiempo que puede ser desempeñado en otras actividades </w:t>
      </w:r>
      <w:del w:id="50" w:author="Juan  Puentes" w:date="2024-03-04T21:55:00Z">
        <w:r w:rsidRPr="00C47FBD" w:rsidDel="00A705BB">
          <w:rPr>
            <w:rFonts w:asciiTheme="majorBidi" w:eastAsia="SimSun" w:hAnsiTheme="majorBidi" w:cstheme="majorBidi"/>
            <w:color w:val="000000"/>
            <w:lang w:val="es-ES" w:eastAsia="ja-JP"/>
            <w:rPrChange w:id="51" w:author="Juan  Puentes" w:date="2024-03-04T23:05:00Z">
              <w:rPr>
                <w:rFonts w:eastAsia="SimSun"/>
                <w:color w:val="000000"/>
                <w:lang w:val="es-ES" w:eastAsia="ja-JP"/>
              </w:rPr>
            </w:rPrChange>
          </w:rPr>
          <w:delText>que requiera el</w:delText>
        </w:r>
      </w:del>
      <w:ins w:id="52" w:author="Juan  Puentes" w:date="2024-03-04T21:55:00Z">
        <w:r w:rsidR="00A705BB" w:rsidRPr="00C47FBD">
          <w:rPr>
            <w:rFonts w:asciiTheme="majorBidi" w:eastAsia="SimSun" w:hAnsiTheme="majorBidi" w:cstheme="majorBidi"/>
            <w:color w:val="000000"/>
            <w:lang w:val="es-ES" w:eastAsia="ja-JP"/>
            <w:rPrChange w:id="53" w:author="Juan  Puentes" w:date="2024-03-04T23:05:00Z">
              <w:rPr>
                <w:rFonts w:eastAsia="SimSun"/>
                <w:color w:val="000000"/>
                <w:lang w:val="es-ES" w:eastAsia="ja-JP"/>
              </w:rPr>
            </w:rPrChange>
          </w:rPr>
          <w:t>del</w:t>
        </w:r>
      </w:ins>
      <w:r w:rsidRPr="00C47FBD">
        <w:rPr>
          <w:rFonts w:asciiTheme="majorBidi" w:eastAsia="SimSun" w:hAnsiTheme="majorBidi" w:cstheme="majorBidi"/>
          <w:color w:val="000000"/>
          <w:lang w:val="es-ES" w:eastAsia="ja-JP"/>
          <w:rPrChange w:id="54" w:author="Juan  Puentes" w:date="2024-03-04T23:05:00Z">
            <w:rPr>
              <w:rFonts w:eastAsia="SimSun"/>
              <w:color w:val="000000"/>
              <w:lang w:val="es-ES" w:eastAsia="ja-JP"/>
            </w:rPr>
          </w:rPrChange>
        </w:rPr>
        <w:t xml:space="preserve"> supermercado, lo que se busca con este aplicativo web, es que el usuario </w:t>
      </w:r>
      <w:del w:id="55" w:author="Juan  Puentes" w:date="2024-03-04T21:56:00Z">
        <w:r w:rsidRPr="00C47FBD" w:rsidDel="00A705BB">
          <w:rPr>
            <w:rFonts w:asciiTheme="majorBidi" w:eastAsia="SimSun" w:hAnsiTheme="majorBidi" w:cstheme="majorBidi"/>
            <w:color w:val="000000"/>
            <w:lang w:val="es-ES" w:eastAsia="ja-JP"/>
            <w:rPrChange w:id="56" w:author="Juan  Puentes" w:date="2024-03-04T23:05:00Z">
              <w:rPr>
                <w:rFonts w:eastAsia="SimSun"/>
                <w:color w:val="000000"/>
                <w:lang w:val="es-ES" w:eastAsia="ja-JP"/>
              </w:rPr>
            </w:rPrChange>
          </w:rPr>
          <w:delText>registre, realice venta y compra de productos, genere registros contables desde la aplicación web para el desarrollo de la aplicación</w:delText>
        </w:r>
      </w:del>
      <w:ins w:id="57" w:author="Juan  Puentes" w:date="2024-03-04T21:56:00Z">
        <w:r w:rsidR="00A705BB" w:rsidRPr="00C47FBD">
          <w:rPr>
            <w:rFonts w:asciiTheme="majorBidi" w:eastAsia="SimSun" w:hAnsiTheme="majorBidi" w:cstheme="majorBidi"/>
            <w:color w:val="000000"/>
            <w:lang w:val="es-ES" w:eastAsia="ja-JP"/>
            <w:rPrChange w:id="58" w:author="Juan  Puentes" w:date="2024-03-04T23:05:00Z">
              <w:rPr>
                <w:rFonts w:eastAsia="SimSun"/>
                <w:color w:val="000000"/>
                <w:lang w:val="es-ES" w:eastAsia="ja-JP"/>
              </w:rPr>
            </w:rPrChange>
          </w:rPr>
          <w:t>e realice la administración del inventario</w:t>
        </w:r>
      </w:ins>
      <w:ins w:id="59" w:author="Juan  Puentes" w:date="2024-03-04T21:57:00Z">
        <w:r w:rsidR="00A705BB" w:rsidRPr="00C47FBD">
          <w:rPr>
            <w:rFonts w:asciiTheme="majorBidi" w:eastAsia="SimSun" w:hAnsiTheme="majorBidi" w:cstheme="majorBidi"/>
            <w:color w:val="000000"/>
            <w:lang w:val="es-ES" w:eastAsia="ja-JP"/>
            <w:rPrChange w:id="60" w:author="Juan  Puentes" w:date="2024-03-04T23:05:00Z">
              <w:rPr>
                <w:rFonts w:eastAsia="SimSun"/>
                <w:color w:val="000000"/>
                <w:lang w:val="es-ES" w:eastAsia="ja-JP"/>
              </w:rPr>
            </w:rPrChange>
          </w:rPr>
          <w:t xml:space="preserve"> en una sola plataforma y no conlleve mucho tiempo</w:t>
        </w:r>
      </w:ins>
      <w:r w:rsidRPr="00C47FBD">
        <w:rPr>
          <w:rFonts w:asciiTheme="majorBidi" w:eastAsia="SimSun" w:hAnsiTheme="majorBidi" w:cstheme="majorBidi"/>
          <w:color w:val="000000"/>
          <w:lang w:val="es-ES" w:eastAsia="ja-JP"/>
          <w:rPrChange w:id="61" w:author="Juan  Puentes" w:date="2024-03-04T23:05:00Z">
            <w:rPr>
              <w:rFonts w:eastAsia="SimSun"/>
              <w:color w:val="000000"/>
              <w:lang w:val="es-ES" w:eastAsia="ja-JP"/>
            </w:rPr>
          </w:rPrChange>
        </w:rPr>
        <w:t xml:space="preserve">, </w:t>
      </w:r>
      <w:ins w:id="62" w:author="Juan  Puentes" w:date="2024-03-04T21:57:00Z">
        <w:r w:rsidR="00A705BB" w:rsidRPr="00C47FBD">
          <w:rPr>
            <w:rFonts w:asciiTheme="majorBidi" w:eastAsia="SimSun" w:hAnsiTheme="majorBidi" w:cstheme="majorBidi"/>
            <w:color w:val="000000"/>
            <w:lang w:val="es-ES" w:eastAsia="ja-JP"/>
            <w:rPrChange w:id="63" w:author="Juan  Puentes" w:date="2024-03-04T23:05:00Z">
              <w:rPr>
                <w:rFonts w:eastAsia="SimSun"/>
                <w:color w:val="000000"/>
                <w:lang w:val="es-ES" w:eastAsia="ja-JP"/>
              </w:rPr>
            </w:rPrChange>
          </w:rPr>
          <w:t xml:space="preserve">en el desarrollo se </w:t>
        </w:r>
      </w:ins>
      <w:ins w:id="64" w:author="Juan  Puentes" w:date="2024-03-04T21:58:00Z">
        <w:r w:rsidR="00A705BB" w:rsidRPr="00C47FBD">
          <w:rPr>
            <w:rFonts w:asciiTheme="majorBidi" w:eastAsia="SimSun" w:hAnsiTheme="majorBidi" w:cstheme="majorBidi"/>
            <w:color w:val="000000"/>
            <w:lang w:val="es-ES" w:eastAsia="ja-JP"/>
            <w:rPrChange w:id="65" w:author="Juan  Puentes" w:date="2024-03-04T23:05:00Z">
              <w:rPr>
                <w:rFonts w:eastAsia="SimSun"/>
                <w:color w:val="000000"/>
                <w:lang w:val="es-ES" w:eastAsia="ja-JP"/>
              </w:rPr>
            </w:rPrChange>
          </w:rPr>
          <w:t>implementó</w:t>
        </w:r>
      </w:ins>
      <w:ins w:id="66" w:author="Juan  Puentes" w:date="2024-03-04T21:57:00Z">
        <w:r w:rsidR="00A705BB" w:rsidRPr="00C47FBD">
          <w:rPr>
            <w:rFonts w:asciiTheme="majorBidi" w:eastAsia="SimSun" w:hAnsiTheme="majorBidi" w:cstheme="majorBidi"/>
            <w:color w:val="000000"/>
            <w:lang w:val="es-ES" w:eastAsia="ja-JP"/>
            <w:rPrChange w:id="67" w:author="Juan  Puentes" w:date="2024-03-04T23:05:00Z">
              <w:rPr>
                <w:rFonts w:eastAsia="SimSun"/>
                <w:color w:val="000000"/>
                <w:lang w:val="es-ES" w:eastAsia="ja-JP"/>
              </w:rPr>
            </w:rPrChange>
          </w:rPr>
          <w:t xml:space="preserve"> </w:t>
        </w:r>
      </w:ins>
      <w:del w:id="68" w:author="Juan  Puentes" w:date="2024-03-04T21:57:00Z">
        <w:r w:rsidRPr="00C47FBD" w:rsidDel="00A705BB">
          <w:rPr>
            <w:rFonts w:asciiTheme="majorBidi" w:eastAsia="SimSun" w:hAnsiTheme="majorBidi" w:cstheme="majorBidi"/>
            <w:color w:val="000000"/>
            <w:lang w:val="es-ES" w:eastAsia="ja-JP"/>
            <w:rPrChange w:id="69" w:author="Juan  Puentes" w:date="2024-03-04T23:05:00Z">
              <w:rPr>
                <w:rFonts w:eastAsia="SimSun"/>
                <w:color w:val="000000"/>
                <w:lang w:val="es-ES" w:eastAsia="ja-JP"/>
              </w:rPr>
            </w:rPrChange>
          </w:rPr>
          <w:delText xml:space="preserve">se utilizaran </w:delText>
        </w:r>
      </w:del>
      <w:r w:rsidRPr="00C47FBD">
        <w:rPr>
          <w:rFonts w:asciiTheme="majorBidi" w:eastAsia="SimSun" w:hAnsiTheme="majorBidi" w:cstheme="majorBidi"/>
          <w:color w:val="000000"/>
          <w:lang w:val="es-ES" w:eastAsia="ja-JP"/>
          <w:rPrChange w:id="70" w:author="Juan  Puentes" w:date="2024-03-04T23:05:00Z">
            <w:rPr>
              <w:rFonts w:eastAsia="SimSun"/>
              <w:color w:val="000000"/>
              <w:lang w:val="es-ES" w:eastAsia="ja-JP"/>
            </w:rPr>
          </w:rPrChange>
        </w:rPr>
        <w:t>frameworks como react js para frontend, note js para el backend, además se hará uso de la metodología de Kanban.</w:t>
      </w:r>
    </w:p>
    <w:p w14:paraId="14DC2854" w14:textId="77777777" w:rsidR="00A266B8" w:rsidRPr="00C47FBD" w:rsidRDefault="00A266B8" w:rsidP="00A266B8">
      <w:pPr>
        <w:rPr>
          <w:rFonts w:asciiTheme="majorBidi" w:hAnsiTheme="majorBidi" w:cstheme="majorBidi"/>
          <w:b/>
          <w:bCs/>
          <w:rPrChange w:id="71" w:author="Juan  Puentes" w:date="2024-03-04T23:05:00Z">
            <w:rPr>
              <w:b/>
              <w:bCs/>
            </w:rPr>
          </w:rPrChange>
        </w:rPr>
      </w:pPr>
    </w:p>
    <w:p w14:paraId="796A6E9C" w14:textId="77777777" w:rsidR="00A266B8" w:rsidRPr="00C47FBD" w:rsidRDefault="00A266B8" w:rsidP="00A266B8">
      <w:pPr>
        <w:rPr>
          <w:rFonts w:asciiTheme="majorBidi" w:hAnsiTheme="majorBidi" w:cstheme="majorBidi"/>
          <w:b/>
          <w:bCs/>
          <w:rPrChange w:id="72" w:author="Juan  Puentes" w:date="2024-03-04T23:05:00Z">
            <w:rPr>
              <w:b/>
              <w:bCs/>
            </w:rPr>
          </w:rPrChange>
        </w:rPr>
      </w:pPr>
    </w:p>
    <w:p w14:paraId="0996D752" w14:textId="21C52330" w:rsidR="00E12CBF" w:rsidRPr="00C47FBD" w:rsidRDefault="00A266B8" w:rsidP="00A266B8">
      <w:pPr>
        <w:rPr>
          <w:rFonts w:asciiTheme="majorBidi" w:hAnsiTheme="majorBidi" w:cstheme="majorBidi"/>
          <w:b/>
          <w:bCs/>
          <w:rPrChange w:id="73" w:author="Juan  Puentes" w:date="2024-03-04T23:05:00Z">
            <w:rPr>
              <w:b/>
              <w:bCs/>
            </w:rPr>
          </w:rPrChange>
        </w:rPr>
      </w:pPr>
      <w:r w:rsidRPr="00C47FBD">
        <w:rPr>
          <w:rFonts w:asciiTheme="majorBidi" w:hAnsiTheme="majorBidi" w:cstheme="majorBidi"/>
          <w:b/>
          <w:bCs/>
          <w:rPrChange w:id="74" w:author="Juan  Puentes" w:date="2024-03-04T23:05:00Z">
            <w:rPr>
              <w:b/>
              <w:bCs/>
            </w:rPr>
          </w:rPrChange>
        </w:rPr>
        <w:t xml:space="preserve">Palabras clave: </w:t>
      </w:r>
      <w:r w:rsidRPr="00C47FBD">
        <w:rPr>
          <w:rFonts w:asciiTheme="majorBidi" w:hAnsiTheme="majorBidi" w:cstheme="majorBidi"/>
          <w:rPrChange w:id="75" w:author="Juan  Puentes" w:date="2024-03-04T23:05:00Z">
            <w:rPr/>
          </w:rPrChange>
        </w:rPr>
        <w:t>Supermercado, aplicación web, productos, registro, note js, react js,</w:t>
      </w:r>
      <w:r w:rsidRPr="00C47FBD">
        <w:rPr>
          <w:rFonts w:asciiTheme="majorBidi" w:hAnsiTheme="majorBidi" w:cstheme="majorBidi"/>
          <w:b/>
          <w:bCs/>
          <w:rPrChange w:id="76" w:author="Juan  Puentes" w:date="2024-03-04T23:05:00Z">
            <w:rPr>
              <w:b/>
              <w:bCs/>
            </w:rPr>
          </w:rPrChange>
        </w:rPr>
        <w:t xml:space="preserve"> </w:t>
      </w:r>
    </w:p>
    <w:p w14:paraId="7ACF212E" w14:textId="77777777" w:rsidR="00E12CBF" w:rsidRPr="00C47FBD" w:rsidRDefault="00E12CBF">
      <w:pPr>
        <w:pBdr>
          <w:top w:val="nil"/>
          <w:left w:val="nil"/>
          <w:bottom w:val="nil"/>
          <w:right w:val="nil"/>
          <w:between w:val="nil"/>
        </w:pBdr>
        <w:spacing w:after="0" w:line="480" w:lineRule="auto"/>
        <w:jc w:val="both"/>
        <w:rPr>
          <w:rFonts w:asciiTheme="majorBidi" w:hAnsiTheme="majorBidi" w:cstheme="majorBidi"/>
          <w:b/>
          <w:color w:val="000000"/>
          <w:rPrChange w:id="77" w:author="Juan  Puentes" w:date="2024-03-04T23:05:00Z">
            <w:rPr>
              <w:b/>
              <w:color w:val="000000"/>
            </w:rPr>
          </w:rPrChange>
        </w:rPr>
      </w:pPr>
    </w:p>
    <w:p w14:paraId="7738CAFB" w14:textId="77777777" w:rsidR="00E12CBF" w:rsidRPr="00C47FBD" w:rsidRDefault="00E12CBF">
      <w:pPr>
        <w:pBdr>
          <w:top w:val="nil"/>
          <w:left w:val="nil"/>
          <w:bottom w:val="nil"/>
          <w:right w:val="nil"/>
          <w:between w:val="nil"/>
        </w:pBdr>
        <w:spacing w:after="0" w:line="480" w:lineRule="auto"/>
        <w:jc w:val="both"/>
        <w:rPr>
          <w:rFonts w:asciiTheme="majorBidi" w:hAnsiTheme="majorBidi" w:cstheme="majorBidi"/>
          <w:b/>
          <w:color w:val="000000"/>
          <w:rPrChange w:id="78" w:author="Juan  Puentes" w:date="2024-03-04T23:05:00Z">
            <w:rPr>
              <w:b/>
              <w:color w:val="000000"/>
            </w:rPr>
          </w:rPrChange>
        </w:rPr>
      </w:pPr>
    </w:p>
    <w:p w14:paraId="58D00754" w14:textId="77777777" w:rsidR="00E12CBF" w:rsidRPr="00C47FBD" w:rsidRDefault="00E12CBF">
      <w:pPr>
        <w:pBdr>
          <w:top w:val="nil"/>
          <w:left w:val="nil"/>
          <w:bottom w:val="nil"/>
          <w:right w:val="nil"/>
          <w:between w:val="nil"/>
        </w:pBdr>
        <w:spacing w:after="0" w:line="480" w:lineRule="auto"/>
        <w:jc w:val="both"/>
        <w:rPr>
          <w:rFonts w:asciiTheme="majorBidi" w:hAnsiTheme="majorBidi" w:cstheme="majorBidi"/>
          <w:b/>
          <w:color w:val="000000"/>
          <w:rPrChange w:id="79" w:author="Juan  Puentes" w:date="2024-03-04T23:05:00Z">
            <w:rPr>
              <w:b/>
              <w:color w:val="000000"/>
            </w:rPr>
          </w:rPrChange>
        </w:rPr>
      </w:pPr>
    </w:p>
    <w:p w14:paraId="3FB5FD01" w14:textId="77777777" w:rsidR="00E12CBF" w:rsidRPr="00C47FBD" w:rsidRDefault="00E12CBF">
      <w:pPr>
        <w:pBdr>
          <w:top w:val="nil"/>
          <w:left w:val="nil"/>
          <w:bottom w:val="nil"/>
          <w:right w:val="nil"/>
          <w:between w:val="nil"/>
        </w:pBdr>
        <w:spacing w:after="0" w:line="480" w:lineRule="auto"/>
        <w:jc w:val="both"/>
        <w:rPr>
          <w:rFonts w:asciiTheme="majorBidi" w:hAnsiTheme="majorBidi" w:cstheme="majorBidi"/>
          <w:b/>
          <w:color w:val="000000"/>
          <w:rPrChange w:id="80" w:author="Juan  Puentes" w:date="2024-03-04T23:05:00Z">
            <w:rPr>
              <w:b/>
              <w:color w:val="000000"/>
            </w:rPr>
          </w:rPrChange>
        </w:rPr>
      </w:pPr>
    </w:p>
    <w:p w14:paraId="43B7E0E3" w14:textId="77777777" w:rsidR="00E12CBF" w:rsidRPr="00C47FBD" w:rsidRDefault="00E12CBF">
      <w:pPr>
        <w:pBdr>
          <w:top w:val="nil"/>
          <w:left w:val="nil"/>
          <w:bottom w:val="nil"/>
          <w:right w:val="nil"/>
          <w:between w:val="nil"/>
        </w:pBdr>
        <w:spacing w:after="0" w:line="480" w:lineRule="auto"/>
        <w:jc w:val="both"/>
        <w:rPr>
          <w:rFonts w:asciiTheme="majorBidi" w:hAnsiTheme="majorBidi" w:cstheme="majorBidi"/>
          <w:b/>
          <w:color w:val="000000"/>
          <w:rPrChange w:id="81" w:author="Juan  Puentes" w:date="2024-03-04T23:05:00Z">
            <w:rPr>
              <w:b/>
              <w:color w:val="000000"/>
            </w:rPr>
          </w:rPrChange>
        </w:rPr>
      </w:pPr>
    </w:p>
    <w:p w14:paraId="003B2FEC" w14:textId="77777777" w:rsidR="00E12CBF" w:rsidRDefault="00E12CBF">
      <w:pPr>
        <w:pBdr>
          <w:top w:val="nil"/>
          <w:left w:val="nil"/>
          <w:bottom w:val="nil"/>
          <w:right w:val="nil"/>
          <w:between w:val="nil"/>
        </w:pBdr>
        <w:spacing w:after="0" w:line="480" w:lineRule="auto"/>
        <w:jc w:val="both"/>
        <w:rPr>
          <w:rFonts w:asciiTheme="majorBidi" w:hAnsiTheme="majorBidi" w:cstheme="majorBidi"/>
          <w:b/>
          <w:color w:val="000000"/>
        </w:rPr>
      </w:pPr>
    </w:p>
    <w:p w14:paraId="64634499" w14:textId="77777777" w:rsidR="007264B6" w:rsidRPr="00C47FBD" w:rsidRDefault="007264B6">
      <w:pPr>
        <w:pBdr>
          <w:top w:val="nil"/>
          <w:left w:val="nil"/>
          <w:bottom w:val="nil"/>
          <w:right w:val="nil"/>
          <w:between w:val="nil"/>
        </w:pBdr>
        <w:spacing w:after="0" w:line="480" w:lineRule="auto"/>
        <w:jc w:val="both"/>
        <w:rPr>
          <w:rFonts w:asciiTheme="majorBidi" w:hAnsiTheme="majorBidi" w:cstheme="majorBidi"/>
          <w:b/>
          <w:color w:val="000000"/>
          <w:rPrChange w:id="82" w:author="Juan  Puentes" w:date="2024-03-04T23:05:00Z">
            <w:rPr>
              <w:b/>
              <w:color w:val="000000"/>
            </w:rPr>
          </w:rPrChange>
        </w:rPr>
      </w:pPr>
    </w:p>
    <w:p w14:paraId="135D9214" w14:textId="77777777" w:rsidR="00E12CBF" w:rsidRPr="00C47FBD" w:rsidRDefault="0073506B">
      <w:pPr>
        <w:pStyle w:val="Ttulo1"/>
        <w:ind w:firstLine="720"/>
        <w:rPr>
          <w:szCs w:val="24"/>
        </w:rPr>
      </w:pPr>
      <w:bookmarkStart w:id="83" w:name="_Toc162554802"/>
      <w:bookmarkStart w:id="84" w:name="_Toc162557978"/>
      <w:r w:rsidRPr="00C47FBD">
        <w:rPr>
          <w:szCs w:val="24"/>
        </w:rPr>
        <w:lastRenderedPageBreak/>
        <w:t>Abstract</w:t>
      </w:r>
      <w:bookmarkEnd w:id="83"/>
      <w:bookmarkEnd w:id="84"/>
    </w:p>
    <w:p w14:paraId="07B9D76B" w14:textId="5122C6D2" w:rsidR="00E12CBF" w:rsidRPr="00C47FBD" w:rsidDel="00A705BB" w:rsidRDefault="00E12CBF">
      <w:pPr>
        <w:pBdr>
          <w:top w:val="nil"/>
          <w:left w:val="nil"/>
          <w:bottom w:val="nil"/>
          <w:right w:val="nil"/>
          <w:between w:val="nil"/>
        </w:pBdr>
        <w:spacing w:after="0" w:line="480" w:lineRule="auto"/>
        <w:jc w:val="both"/>
        <w:rPr>
          <w:del w:id="85" w:author="Juan  Puentes" w:date="2024-03-04T21:58:00Z"/>
          <w:rFonts w:asciiTheme="majorBidi" w:hAnsiTheme="majorBidi" w:cstheme="majorBidi"/>
          <w:color w:val="000000"/>
          <w:rPrChange w:id="86" w:author="Juan  Puentes" w:date="2024-03-04T23:05:00Z">
            <w:rPr>
              <w:del w:id="87" w:author="Juan  Puentes" w:date="2024-03-04T21:58:00Z"/>
              <w:color w:val="000000"/>
            </w:rPr>
          </w:rPrChange>
        </w:rPr>
      </w:pPr>
    </w:p>
    <w:p w14:paraId="739CB7E1" w14:textId="68B81A5F" w:rsidR="00A266B8" w:rsidRPr="00C47FBD" w:rsidDel="00A705BB" w:rsidRDefault="00A705BB" w:rsidP="00A705BB">
      <w:pPr>
        <w:spacing w:after="0" w:line="480" w:lineRule="auto"/>
        <w:ind w:firstLine="720"/>
        <w:jc w:val="both"/>
        <w:rPr>
          <w:del w:id="88" w:author="Juan  Puentes" w:date="2024-03-04T21:58:00Z"/>
          <w:rFonts w:asciiTheme="majorBidi" w:eastAsia="SimSun" w:hAnsiTheme="majorBidi" w:cstheme="majorBidi"/>
          <w:color w:val="000000"/>
          <w:lang w:val="en-US" w:eastAsia="ja-JP"/>
          <w:rPrChange w:id="89" w:author="Juan  Puentes" w:date="2024-03-04T23:05:00Z">
            <w:rPr>
              <w:del w:id="90" w:author="Juan  Puentes" w:date="2024-03-04T21:58:00Z"/>
              <w:rFonts w:eastAsia="SimSun"/>
              <w:color w:val="000000"/>
              <w:lang w:val="en-US" w:eastAsia="ja-JP"/>
            </w:rPr>
          </w:rPrChange>
        </w:rPr>
      </w:pPr>
      <w:ins w:id="91" w:author="Juan  Puentes" w:date="2024-03-04T21:58:00Z">
        <w:r w:rsidRPr="00C47FBD">
          <w:rPr>
            <w:rFonts w:asciiTheme="majorBidi" w:eastAsia="SimSun" w:hAnsiTheme="majorBidi" w:cstheme="majorBidi"/>
            <w:color w:val="000000"/>
            <w:lang w:val="en-US" w:eastAsia="ja-JP"/>
            <w:rPrChange w:id="92" w:author="Juan  Puentes" w:date="2024-03-04T23:05:00Z">
              <w:rPr>
                <w:rFonts w:eastAsia="SimSun"/>
                <w:color w:val="000000"/>
                <w:lang w:val="en-US" w:eastAsia="ja-JP"/>
              </w:rPr>
            </w:rPrChange>
          </w:rPr>
          <w:t xml:space="preserve">For this degree project, a web application was created that allows </w:t>
        </w:r>
      </w:ins>
      <w:ins w:id="93" w:author="Juan  Puentes" w:date="2024-03-04T22:18:00Z">
        <w:r w:rsidR="00C06771" w:rsidRPr="00C47FBD">
          <w:rPr>
            <w:rFonts w:asciiTheme="majorBidi" w:eastAsia="SimSun" w:hAnsiTheme="majorBidi" w:cstheme="majorBidi"/>
            <w:color w:val="000000"/>
            <w:lang w:val="en-US" w:eastAsia="ja-JP"/>
            <w:rPrChange w:id="94" w:author="Juan  Puentes" w:date="2024-03-04T23:05:00Z">
              <w:rPr>
                <w:rFonts w:eastAsia="SimSun"/>
                <w:color w:val="000000"/>
                <w:lang w:val="en-US" w:eastAsia="ja-JP"/>
              </w:rPr>
            </w:rPrChange>
          </w:rPr>
          <w:t xml:space="preserve">RAPIMERCA, </w:t>
        </w:r>
      </w:ins>
      <w:ins w:id="95" w:author="Juan  Puentes" w:date="2024-03-04T21:58:00Z">
        <w:r w:rsidRPr="00C47FBD">
          <w:rPr>
            <w:rFonts w:asciiTheme="majorBidi" w:eastAsia="SimSun" w:hAnsiTheme="majorBidi" w:cstheme="majorBidi"/>
            <w:color w:val="000000"/>
            <w:lang w:val="en-US" w:eastAsia="ja-JP"/>
            <w:rPrChange w:id="96" w:author="Juan  Puentes" w:date="2024-03-04T23:05:00Z">
              <w:rPr>
                <w:rFonts w:eastAsia="SimSun"/>
                <w:color w:val="000000"/>
                <w:lang w:val="en-US" w:eastAsia="ja-JP"/>
              </w:rPr>
            </w:rPrChange>
          </w:rPr>
          <w:t xml:space="preserve">supermarket workers to do more efficient, </w:t>
        </w:r>
      </w:ins>
      <w:ins w:id="97" w:author="Juan  Puentes" w:date="2024-03-04T22:30:00Z">
        <w:r w:rsidR="008E577D" w:rsidRPr="00C47FBD">
          <w:rPr>
            <w:rFonts w:asciiTheme="majorBidi" w:eastAsia="SimSun" w:hAnsiTheme="majorBidi" w:cstheme="majorBidi"/>
            <w:color w:val="000000"/>
            <w:lang w:val="en-US" w:eastAsia="ja-JP"/>
            <w:rPrChange w:id="98" w:author="Juan  Puentes" w:date="2024-03-04T23:05:00Z">
              <w:rPr>
                <w:rFonts w:eastAsia="SimSun"/>
                <w:color w:val="000000"/>
                <w:lang w:val="en-US" w:eastAsia="ja-JP"/>
              </w:rPr>
            </w:rPrChange>
          </w:rPr>
          <w:t>effective,</w:t>
        </w:r>
      </w:ins>
      <w:ins w:id="99" w:author="Juan  Puentes" w:date="2024-03-04T21:58:00Z">
        <w:r w:rsidRPr="00C47FBD">
          <w:rPr>
            <w:rFonts w:asciiTheme="majorBidi" w:eastAsia="SimSun" w:hAnsiTheme="majorBidi" w:cstheme="majorBidi"/>
            <w:color w:val="000000"/>
            <w:lang w:val="en-US" w:eastAsia="ja-JP"/>
            <w:rPrChange w:id="100" w:author="Juan  Puentes" w:date="2024-03-04T23:05:00Z">
              <w:rPr>
                <w:rFonts w:eastAsia="SimSun"/>
                <w:color w:val="000000"/>
                <w:lang w:val="en-US" w:eastAsia="ja-JP"/>
              </w:rPr>
            </w:rPrChange>
          </w:rPr>
          <w:t xml:space="preserve"> and precise work. They currently spend </w:t>
        </w:r>
        <w:proofErr w:type="gramStart"/>
        <w:r w:rsidRPr="00C47FBD">
          <w:rPr>
            <w:rFonts w:asciiTheme="majorBidi" w:eastAsia="SimSun" w:hAnsiTheme="majorBidi" w:cstheme="majorBidi"/>
            <w:color w:val="000000"/>
            <w:lang w:val="en-US" w:eastAsia="ja-JP"/>
            <w:rPrChange w:id="101" w:author="Juan  Puentes" w:date="2024-03-04T23:05:00Z">
              <w:rPr>
                <w:rFonts w:eastAsia="SimSun"/>
                <w:color w:val="000000"/>
                <w:lang w:val="en-US" w:eastAsia="ja-JP"/>
              </w:rPr>
            </w:rPrChange>
          </w:rPr>
          <w:t>a lot of</w:t>
        </w:r>
        <w:proofErr w:type="gramEnd"/>
        <w:r w:rsidRPr="00C47FBD">
          <w:rPr>
            <w:rFonts w:asciiTheme="majorBidi" w:eastAsia="SimSun" w:hAnsiTheme="majorBidi" w:cstheme="majorBidi"/>
            <w:color w:val="000000"/>
            <w:lang w:val="en-US" w:eastAsia="ja-JP"/>
            <w:rPrChange w:id="102" w:author="Juan  Puentes" w:date="2024-03-04T23:05:00Z">
              <w:rPr>
                <w:rFonts w:eastAsia="SimSun"/>
                <w:color w:val="000000"/>
                <w:lang w:val="en-US" w:eastAsia="ja-JP"/>
              </w:rPr>
            </w:rPrChange>
          </w:rPr>
          <w:t xml:space="preserve"> time managing the supermarket's inventory (product counting, supplier validation). in counting products, incoming and outgoing, sales, suppliers, time that can be carried out in other activities that require the supermarket, what is sought with this web application is that the user registers, makes sales and purchases of products. , generate accounting records from the web application for the development of the application and perform inventory management on a single platform and not take much time, in the development it was implemented frameworks such as react js for frontend, note js for the backend, in addition The Kanban methodology will be used.</w:t>
        </w:r>
      </w:ins>
      <w:del w:id="103" w:author="Juan  Puentes" w:date="2024-03-04T21:58:00Z">
        <w:r w:rsidR="00A266B8" w:rsidRPr="00C47FBD" w:rsidDel="00A705BB">
          <w:rPr>
            <w:rFonts w:asciiTheme="majorBidi" w:eastAsia="SimSun" w:hAnsiTheme="majorBidi" w:cstheme="majorBidi"/>
            <w:color w:val="000000"/>
            <w:lang w:val="en-US" w:eastAsia="ja-JP"/>
            <w:rPrChange w:id="104" w:author="Juan  Puentes" w:date="2024-03-04T23:05:00Z">
              <w:rPr>
                <w:rFonts w:eastAsia="SimSun"/>
                <w:color w:val="000000"/>
                <w:lang w:val="en-US" w:eastAsia="ja-JP"/>
              </w:rPr>
            </w:rPrChange>
          </w:rPr>
          <w:delText>For this degree project, the aim is to design a web application that allows Rapimerca supermarket workers to do more efficient, effective, and precise work. Currently, they spend a lot of time counting products, incoming and outgoing, sales, suppliers. , time that can be carried out in other activities that the supermarket requires, what is sought with this web application is for the user to register, sell and purchase products, generate accounting records from the web application for the development of the application, Frameworks such as react js will be used for the frontend, note js for the backend, and the Canva methodology will also be used.</w:delText>
        </w:r>
      </w:del>
    </w:p>
    <w:p w14:paraId="5E47229B" w14:textId="77777777" w:rsidR="00A266B8" w:rsidRPr="00C47FBD" w:rsidRDefault="00A266B8" w:rsidP="00A266B8">
      <w:pPr>
        <w:spacing w:after="0" w:line="480" w:lineRule="auto"/>
        <w:ind w:firstLine="720"/>
        <w:jc w:val="both"/>
        <w:rPr>
          <w:rFonts w:asciiTheme="majorBidi" w:eastAsia="SimSun" w:hAnsiTheme="majorBidi" w:cstheme="majorBidi"/>
          <w:color w:val="000000"/>
          <w:lang w:val="en-US" w:eastAsia="ja-JP"/>
          <w:rPrChange w:id="105" w:author="Juan  Puentes" w:date="2024-03-04T23:05:00Z">
            <w:rPr>
              <w:rFonts w:eastAsia="SimSun"/>
              <w:color w:val="000000"/>
              <w:lang w:val="en-US" w:eastAsia="ja-JP"/>
            </w:rPr>
          </w:rPrChange>
        </w:rPr>
      </w:pPr>
    </w:p>
    <w:p w14:paraId="430851E6" w14:textId="77777777" w:rsidR="00D16EE9" w:rsidRPr="00D16EE9" w:rsidRDefault="00A266B8" w:rsidP="00D16EE9">
      <w:pPr>
        <w:spacing w:after="0" w:line="480" w:lineRule="auto"/>
        <w:jc w:val="both"/>
        <w:rPr>
          <w:rFonts w:asciiTheme="majorBidi" w:eastAsia="SimSun" w:hAnsiTheme="majorBidi" w:cstheme="majorBidi"/>
          <w:color w:val="000000"/>
          <w:lang w:val="en-US" w:eastAsia="ja-JP"/>
        </w:rPr>
        <w:sectPr w:rsidR="00D16EE9" w:rsidRPr="00D16EE9" w:rsidSect="007A3A20">
          <w:headerReference w:type="even" r:id="rId16"/>
          <w:headerReference w:type="default" r:id="rId17"/>
          <w:headerReference w:type="first" r:id="rId18"/>
          <w:footerReference w:type="first" r:id="rId19"/>
          <w:pgSz w:w="12240" w:h="15840"/>
          <w:pgMar w:top="1440" w:right="1440" w:bottom="1440" w:left="2041" w:header="709" w:footer="709" w:gutter="0"/>
          <w:pgNumType w:start="7"/>
          <w:cols w:space="720"/>
        </w:sectPr>
      </w:pPr>
      <w:r w:rsidRPr="00C47FBD">
        <w:rPr>
          <w:rFonts w:asciiTheme="majorBidi" w:eastAsia="SimSun" w:hAnsiTheme="majorBidi" w:cstheme="majorBidi"/>
          <w:b/>
          <w:bCs/>
          <w:color w:val="000000"/>
          <w:lang w:val="en-US" w:eastAsia="ja-JP"/>
          <w:rPrChange w:id="107" w:author="Juan  Puentes" w:date="2024-03-04T23:05:00Z">
            <w:rPr>
              <w:rFonts w:eastAsia="SimSun"/>
              <w:b/>
              <w:bCs/>
              <w:color w:val="000000"/>
              <w:lang w:val="en-US" w:eastAsia="ja-JP"/>
            </w:rPr>
          </w:rPrChange>
        </w:rPr>
        <w:t>Keywords:</w:t>
      </w:r>
      <w:r w:rsidRPr="00C47FBD">
        <w:rPr>
          <w:rFonts w:asciiTheme="majorBidi" w:eastAsia="SimSun" w:hAnsiTheme="majorBidi" w:cstheme="majorBidi"/>
          <w:color w:val="000000"/>
          <w:lang w:val="en-US" w:eastAsia="ja-JP"/>
          <w:rPrChange w:id="108" w:author="Juan  Puentes" w:date="2024-03-04T23:05:00Z">
            <w:rPr>
              <w:rFonts w:eastAsia="SimSun"/>
              <w:color w:val="000000"/>
              <w:lang w:val="en-US" w:eastAsia="ja-JP"/>
            </w:rPr>
          </w:rPrChange>
        </w:rPr>
        <w:t xml:space="preserve"> Supermarket, web application, products, registration, note js, react js</w:t>
      </w:r>
    </w:p>
    <w:p w14:paraId="649EBE40" w14:textId="2AAB08E0" w:rsidR="007B43EA" w:rsidRPr="00C47FBD" w:rsidRDefault="004851E4" w:rsidP="004E3AC4">
      <w:pPr>
        <w:pStyle w:val="Ttulo1"/>
        <w:numPr>
          <w:ilvl w:val="0"/>
          <w:numId w:val="17"/>
        </w:numPr>
        <w:rPr>
          <w:szCs w:val="24"/>
        </w:rPr>
      </w:pPr>
      <w:bookmarkStart w:id="109" w:name="_Toc162557979"/>
      <w:r w:rsidRPr="00C47FBD">
        <w:rPr>
          <w:szCs w:val="24"/>
        </w:rPr>
        <w:lastRenderedPageBreak/>
        <w:t>Introducción</w:t>
      </w:r>
      <w:bookmarkEnd w:id="109"/>
    </w:p>
    <w:p w14:paraId="20C25CD7" w14:textId="6ECB6BC1" w:rsidR="00A266B8" w:rsidRPr="00C47FBD" w:rsidRDefault="00A266B8" w:rsidP="003E74C9">
      <w:pPr>
        <w:pStyle w:val="Titulodeseccin"/>
        <w:rPr>
          <w:rFonts w:asciiTheme="majorBidi" w:hAnsiTheme="majorBidi" w:cstheme="majorBidi"/>
          <w:b w:val="0"/>
          <w:bCs/>
          <w:color w:val="000000"/>
          <w:rPrChange w:id="110" w:author="Juan  Puentes" w:date="2024-03-04T23:05:00Z">
            <w:rPr>
              <w:b w:val="0"/>
              <w:bCs/>
              <w:color w:val="000000"/>
            </w:rPr>
          </w:rPrChange>
        </w:rPr>
      </w:pPr>
      <w:r w:rsidRPr="00C47FBD">
        <w:rPr>
          <w:rFonts w:asciiTheme="majorBidi" w:hAnsiTheme="majorBidi" w:cstheme="majorBidi"/>
          <w:b w:val="0"/>
          <w:bCs/>
          <w:rPrChange w:id="111" w:author="Juan  Puentes" w:date="2024-03-04T23:05:00Z">
            <w:rPr>
              <w:b w:val="0"/>
              <w:bCs/>
            </w:rPr>
          </w:rPrChange>
        </w:rPr>
        <w:t xml:space="preserve">El supermercado </w:t>
      </w:r>
      <w:ins w:id="112" w:author="Juan  Puentes" w:date="2024-03-04T22:18:00Z">
        <w:r w:rsidR="00C06771" w:rsidRPr="00C47FBD">
          <w:rPr>
            <w:rFonts w:asciiTheme="majorBidi" w:hAnsiTheme="majorBidi" w:cstheme="majorBidi"/>
            <w:b w:val="0"/>
            <w:bCs/>
            <w:rPrChange w:id="113" w:author="Juan  Puentes" w:date="2024-03-04T23:05:00Z">
              <w:rPr>
                <w:b w:val="0"/>
                <w:bCs/>
              </w:rPr>
            </w:rPrChange>
          </w:rPr>
          <w:t>RAPIMERCA</w:t>
        </w:r>
        <w:r w:rsidR="00C06771" w:rsidRPr="00C47FBD" w:rsidDel="00C06771">
          <w:rPr>
            <w:rFonts w:asciiTheme="majorBidi" w:hAnsiTheme="majorBidi" w:cstheme="majorBidi"/>
            <w:b w:val="0"/>
            <w:bCs/>
            <w:rPrChange w:id="114" w:author="Juan  Puentes" w:date="2024-03-04T23:05:00Z">
              <w:rPr>
                <w:b w:val="0"/>
                <w:bCs/>
              </w:rPr>
            </w:rPrChange>
          </w:rPr>
          <w:t xml:space="preserve"> </w:t>
        </w:r>
      </w:ins>
      <w:del w:id="115" w:author="Juan  Puentes" w:date="2024-03-04T22:18:00Z">
        <w:r w:rsidRPr="00C47FBD" w:rsidDel="00C06771">
          <w:rPr>
            <w:rFonts w:asciiTheme="majorBidi" w:hAnsiTheme="majorBidi" w:cstheme="majorBidi"/>
            <w:b w:val="0"/>
            <w:bCs/>
            <w:rPrChange w:id="116" w:author="Juan  Puentes" w:date="2024-03-04T23:05:00Z">
              <w:rPr>
                <w:b w:val="0"/>
                <w:bCs/>
              </w:rPr>
            </w:rPrChange>
          </w:rPr>
          <w:delText>Rapimerca</w:delText>
        </w:r>
      </w:del>
      <w:ins w:id="117" w:author="Juan  Puentes" w:date="2024-03-04T22:02:00Z">
        <w:r w:rsidR="00695206" w:rsidRPr="00C47FBD">
          <w:rPr>
            <w:rFonts w:asciiTheme="majorBidi" w:hAnsiTheme="majorBidi" w:cstheme="majorBidi"/>
            <w:b w:val="0"/>
            <w:bCs/>
            <w:rPrChange w:id="118" w:author="Juan  Puentes" w:date="2024-03-04T23:05:00Z">
              <w:rPr>
                <w:b w:val="0"/>
                <w:bCs/>
              </w:rPr>
            </w:rPrChange>
          </w:rPr>
          <w:t xml:space="preserve">ubicado en el barrio palenque en la localidad de </w:t>
        </w:r>
      </w:ins>
      <w:ins w:id="119" w:author="Juan  Puentes" w:date="2024-03-04T22:04:00Z">
        <w:r w:rsidR="00695206" w:rsidRPr="00C47FBD">
          <w:rPr>
            <w:rFonts w:asciiTheme="majorBidi" w:hAnsiTheme="majorBidi" w:cstheme="majorBidi"/>
            <w:b w:val="0"/>
            <w:bCs/>
            <w:rPrChange w:id="120" w:author="Juan  Puentes" w:date="2024-03-04T23:05:00Z">
              <w:rPr>
                <w:b w:val="0"/>
                <w:bCs/>
              </w:rPr>
            </w:rPrChange>
          </w:rPr>
          <w:t>Kennedy</w:t>
        </w:r>
      </w:ins>
      <w:ins w:id="121" w:author="Juan  Puentes" w:date="2024-03-04T22:02:00Z">
        <w:r w:rsidR="00695206" w:rsidRPr="00C47FBD">
          <w:rPr>
            <w:rFonts w:asciiTheme="majorBidi" w:hAnsiTheme="majorBidi" w:cstheme="majorBidi"/>
            <w:b w:val="0"/>
            <w:bCs/>
            <w:rPrChange w:id="122" w:author="Juan  Puentes" w:date="2024-03-04T23:05:00Z">
              <w:rPr>
                <w:b w:val="0"/>
                <w:bCs/>
              </w:rPr>
            </w:rPrChange>
          </w:rPr>
          <w:t xml:space="preserve"> cerca al compensar de la pri</w:t>
        </w:r>
      </w:ins>
      <w:ins w:id="123" w:author="Juan  Puentes" w:date="2024-03-04T22:03:00Z">
        <w:r w:rsidR="00695206" w:rsidRPr="00C47FBD">
          <w:rPr>
            <w:rFonts w:asciiTheme="majorBidi" w:hAnsiTheme="majorBidi" w:cstheme="majorBidi"/>
            <w:b w:val="0"/>
            <w:bCs/>
            <w:rPrChange w:id="124" w:author="Juan  Puentes" w:date="2024-03-04T23:05:00Z">
              <w:rPr>
                <w:b w:val="0"/>
                <w:bCs/>
              </w:rPr>
            </w:rPrChange>
          </w:rPr>
          <w:t xml:space="preserve">mero de mayo, atiende </w:t>
        </w:r>
      </w:ins>
      <w:ins w:id="125" w:author="Juan  Puentes" w:date="2024-03-04T22:04:00Z">
        <w:r w:rsidR="00695206" w:rsidRPr="00C47FBD">
          <w:rPr>
            <w:rFonts w:asciiTheme="majorBidi" w:hAnsiTheme="majorBidi" w:cstheme="majorBidi"/>
            <w:b w:val="0"/>
            <w:bCs/>
            <w:rPrChange w:id="126" w:author="Juan  Puentes" w:date="2024-03-04T23:05:00Z">
              <w:rPr>
                <w:b w:val="0"/>
                <w:bCs/>
              </w:rPr>
            </w:rPrChange>
          </w:rPr>
          <w:t>más</w:t>
        </w:r>
      </w:ins>
      <w:ins w:id="127" w:author="Juan  Puentes" w:date="2024-03-04T22:03:00Z">
        <w:r w:rsidR="00695206" w:rsidRPr="00C47FBD">
          <w:rPr>
            <w:rFonts w:asciiTheme="majorBidi" w:hAnsiTheme="majorBidi" w:cstheme="majorBidi"/>
            <w:b w:val="0"/>
            <w:bCs/>
            <w:rPrChange w:id="128" w:author="Juan  Puentes" w:date="2024-03-04T23:05:00Z">
              <w:rPr>
                <w:b w:val="0"/>
                <w:bCs/>
              </w:rPr>
            </w:rPrChange>
          </w:rPr>
          <w:t xml:space="preserve"> de 50 personas al día</w:t>
        </w:r>
      </w:ins>
      <w:ins w:id="129" w:author="Juan  Puentes" w:date="2024-03-04T22:04:00Z">
        <w:r w:rsidR="00695206" w:rsidRPr="00C47FBD">
          <w:rPr>
            <w:rFonts w:asciiTheme="majorBidi" w:hAnsiTheme="majorBidi" w:cstheme="majorBidi"/>
            <w:b w:val="0"/>
            <w:bCs/>
            <w:rPrChange w:id="130" w:author="Juan  Puentes" w:date="2024-03-04T23:05:00Z">
              <w:rPr>
                <w:b w:val="0"/>
                <w:bCs/>
              </w:rPr>
            </w:rPrChange>
          </w:rPr>
          <w:t xml:space="preserve"> aproximadamente, </w:t>
        </w:r>
      </w:ins>
      <w:ins w:id="131" w:author="Juan  Puentes" w:date="2024-03-04T22:03:00Z">
        <w:r w:rsidR="00695206" w:rsidRPr="00C47FBD">
          <w:rPr>
            <w:rFonts w:asciiTheme="majorBidi" w:hAnsiTheme="majorBidi" w:cstheme="majorBidi"/>
            <w:b w:val="0"/>
            <w:bCs/>
            <w:rPrChange w:id="132" w:author="Juan  Puentes" w:date="2024-03-04T23:05:00Z">
              <w:rPr>
                <w:b w:val="0"/>
                <w:bCs/>
              </w:rPr>
            </w:rPrChange>
          </w:rPr>
          <w:t xml:space="preserve"> actualmente la administración </w:t>
        </w:r>
      </w:ins>
      <w:ins w:id="133" w:author="Juan  Puentes" w:date="2024-03-04T22:05:00Z">
        <w:r w:rsidR="00695206" w:rsidRPr="00C47FBD">
          <w:rPr>
            <w:rFonts w:asciiTheme="majorBidi" w:hAnsiTheme="majorBidi" w:cstheme="majorBidi"/>
            <w:b w:val="0"/>
            <w:bCs/>
            <w:rPrChange w:id="134" w:author="Juan  Puentes" w:date="2024-03-04T23:05:00Z">
              <w:rPr>
                <w:b w:val="0"/>
                <w:bCs/>
              </w:rPr>
            </w:rPrChange>
          </w:rPr>
          <w:t xml:space="preserve">del supermercado </w:t>
        </w:r>
      </w:ins>
      <w:ins w:id="135" w:author="Juan  Puentes" w:date="2024-03-04T22:03:00Z">
        <w:r w:rsidR="00695206" w:rsidRPr="00C47FBD">
          <w:rPr>
            <w:rFonts w:asciiTheme="majorBidi" w:hAnsiTheme="majorBidi" w:cstheme="majorBidi"/>
            <w:b w:val="0"/>
            <w:bCs/>
            <w:rPrChange w:id="136" w:author="Juan  Puentes" w:date="2024-03-04T23:05:00Z">
              <w:rPr>
                <w:b w:val="0"/>
                <w:bCs/>
              </w:rPr>
            </w:rPrChange>
          </w:rPr>
          <w:t>lo realizan a través</w:t>
        </w:r>
      </w:ins>
      <w:r w:rsidRPr="00C47FBD">
        <w:rPr>
          <w:rFonts w:asciiTheme="majorBidi" w:hAnsiTheme="majorBidi" w:cstheme="majorBidi"/>
          <w:b w:val="0"/>
          <w:bCs/>
          <w:rPrChange w:id="137" w:author="Juan  Puentes" w:date="2024-03-04T23:05:00Z">
            <w:rPr>
              <w:b w:val="0"/>
              <w:bCs/>
            </w:rPr>
          </w:rPrChange>
        </w:rPr>
        <w:t xml:space="preserve"> </w:t>
      </w:r>
      <w:ins w:id="138" w:author="Juan  Puentes" w:date="2024-03-04T22:04:00Z">
        <w:r w:rsidR="00695206" w:rsidRPr="00C47FBD">
          <w:rPr>
            <w:rFonts w:asciiTheme="majorBidi" w:hAnsiTheme="majorBidi" w:cstheme="majorBidi"/>
            <w:b w:val="0"/>
            <w:bCs/>
            <w:rPrChange w:id="139" w:author="Juan  Puentes" w:date="2024-03-04T23:05:00Z">
              <w:rPr>
                <w:b w:val="0"/>
                <w:bCs/>
              </w:rPr>
            </w:rPrChange>
          </w:rPr>
          <w:t>de</w:t>
        </w:r>
      </w:ins>
      <w:del w:id="140" w:author="Juan  Puentes" w:date="2024-03-04T22:04:00Z">
        <w:r w:rsidRPr="00C47FBD" w:rsidDel="00695206">
          <w:rPr>
            <w:rFonts w:asciiTheme="majorBidi" w:hAnsiTheme="majorBidi" w:cstheme="majorBidi"/>
            <w:b w:val="0"/>
            <w:bCs/>
            <w:rPrChange w:id="141" w:author="Juan  Puentes" w:date="2024-03-04T23:05:00Z">
              <w:rPr>
                <w:b w:val="0"/>
                <w:bCs/>
              </w:rPr>
            </w:rPrChange>
          </w:rPr>
          <w:delText xml:space="preserve">cuenta con </w:delText>
        </w:r>
      </w:del>
      <w:ins w:id="142" w:author="Juan  Puentes" w:date="2024-03-04T22:04:00Z">
        <w:r w:rsidR="00695206" w:rsidRPr="00C47FBD">
          <w:rPr>
            <w:rFonts w:asciiTheme="majorBidi" w:hAnsiTheme="majorBidi" w:cstheme="majorBidi"/>
            <w:b w:val="0"/>
            <w:bCs/>
            <w:rPrChange w:id="143" w:author="Juan  Puentes" w:date="2024-03-04T23:05:00Z">
              <w:rPr>
                <w:b w:val="0"/>
                <w:bCs/>
              </w:rPr>
            </w:rPrChange>
          </w:rPr>
          <w:t xml:space="preserve"> </w:t>
        </w:r>
      </w:ins>
      <w:r w:rsidRPr="00C47FBD">
        <w:rPr>
          <w:rFonts w:asciiTheme="majorBidi" w:hAnsiTheme="majorBidi" w:cstheme="majorBidi"/>
          <w:b w:val="0"/>
          <w:bCs/>
          <w:rPrChange w:id="144" w:author="Juan  Puentes" w:date="2024-03-04T23:05:00Z">
            <w:rPr>
              <w:b w:val="0"/>
              <w:bCs/>
            </w:rPr>
          </w:rPrChange>
        </w:rPr>
        <w:t>inventarios locales, libros de contabilidad</w:t>
      </w:r>
      <w:ins w:id="145" w:author="Juan  Puentes" w:date="2024-03-04T22:10:00Z">
        <w:r w:rsidR="00695206" w:rsidRPr="00C47FBD">
          <w:rPr>
            <w:rFonts w:asciiTheme="majorBidi" w:hAnsiTheme="majorBidi" w:cstheme="majorBidi"/>
            <w:b w:val="0"/>
            <w:bCs/>
            <w:rPrChange w:id="146" w:author="Juan  Puentes" w:date="2024-03-04T23:05:00Z">
              <w:rPr>
                <w:b w:val="0"/>
                <w:bCs/>
              </w:rPr>
            </w:rPrChange>
          </w:rPr>
          <w:t>, estos registros de efectúan</w:t>
        </w:r>
      </w:ins>
      <w:ins w:id="147" w:author="Juan  Puentes" w:date="2024-03-04T22:07:00Z">
        <w:r w:rsidR="00695206" w:rsidRPr="00C47FBD">
          <w:rPr>
            <w:rFonts w:asciiTheme="majorBidi" w:hAnsiTheme="majorBidi" w:cstheme="majorBidi"/>
            <w:b w:val="0"/>
            <w:bCs/>
            <w:rPrChange w:id="148" w:author="Juan  Puentes" w:date="2024-03-04T23:05:00Z">
              <w:rPr>
                <w:b w:val="0"/>
                <w:bCs/>
              </w:rPr>
            </w:rPrChange>
          </w:rPr>
          <w:t xml:space="preserve"> de manera manual</w:t>
        </w:r>
      </w:ins>
      <w:r w:rsidRPr="00C47FBD">
        <w:rPr>
          <w:rFonts w:asciiTheme="majorBidi" w:hAnsiTheme="majorBidi" w:cstheme="majorBidi"/>
          <w:b w:val="0"/>
          <w:bCs/>
          <w:rPrChange w:id="149" w:author="Juan  Puentes" w:date="2024-03-04T23:05:00Z">
            <w:rPr>
              <w:b w:val="0"/>
              <w:bCs/>
            </w:rPr>
          </w:rPrChange>
        </w:rPr>
        <w:t xml:space="preserve">, lo cual genera una pérdida de tiempo, debido a que </w:t>
      </w:r>
      <w:ins w:id="150" w:author="Juan  Puentes" w:date="2024-03-04T22:07:00Z">
        <w:r w:rsidR="00695206" w:rsidRPr="00C47FBD">
          <w:rPr>
            <w:rFonts w:asciiTheme="majorBidi" w:hAnsiTheme="majorBidi" w:cstheme="majorBidi"/>
            <w:b w:val="0"/>
            <w:bCs/>
            <w:rPrChange w:id="151" w:author="Juan  Puentes" w:date="2024-03-04T23:05:00Z">
              <w:rPr>
                <w:b w:val="0"/>
                <w:bCs/>
              </w:rPr>
            </w:rPrChange>
          </w:rPr>
          <w:t xml:space="preserve">se </w:t>
        </w:r>
      </w:ins>
      <w:r w:rsidRPr="00C47FBD">
        <w:rPr>
          <w:rFonts w:asciiTheme="majorBidi" w:hAnsiTheme="majorBidi" w:cstheme="majorBidi"/>
          <w:b w:val="0"/>
          <w:bCs/>
          <w:rPrChange w:id="152" w:author="Juan  Puentes" w:date="2024-03-04T23:05:00Z">
            <w:rPr>
              <w:b w:val="0"/>
              <w:bCs/>
            </w:rPr>
          </w:rPrChange>
        </w:rPr>
        <w:t>debe realizar la búsqueda de los productos de venta</w:t>
      </w:r>
      <w:ins w:id="153" w:author="Juan  Puentes" w:date="2024-03-04T22:07:00Z">
        <w:r w:rsidR="00695206" w:rsidRPr="00C47FBD">
          <w:rPr>
            <w:rFonts w:asciiTheme="majorBidi" w:hAnsiTheme="majorBidi" w:cstheme="majorBidi"/>
            <w:b w:val="0"/>
            <w:bCs/>
            <w:rPrChange w:id="154" w:author="Juan  Puentes" w:date="2024-03-04T23:05:00Z">
              <w:rPr>
                <w:b w:val="0"/>
                <w:bCs/>
              </w:rPr>
            </w:rPrChange>
          </w:rPr>
          <w:t xml:space="preserve"> para conocer su pr</w:t>
        </w:r>
      </w:ins>
      <w:ins w:id="155" w:author="Juan  Puentes" w:date="2024-03-04T22:08:00Z">
        <w:r w:rsidR="00695206" w:rsidRPr="00C47FBD">
          <w:rPr>
            <w:rFonts w:asciiTheme="majorBidi" w:hAnsiTheme="majorBidi" w:cstheme="majorBidi"/>
            <w:b w:val="0"/>
            <w:bCs/>
            <w:rPrChange w:id="156" w:author="Juan  Puentes" w:date="2024-03-04T23:05:00Z">
              <w:rPr>
                <w:b w:val="0"/>
                <w:bCs/>
              </w:rPr>
            </w:rPrChange>
          </w:rPr>
          <w:t>ecio</w:t>
        </w:r>
      </w:ins>
      <w:ins w:id="157" w:author="Juan  Puentes" w:date="2024-03-04T22:09:00Z">
        <w:r w:rsidR="00695206" w:rsidRPr="00C47FBD">
          <w:rPr>
            <w:rFonts w:asciiTheme="majorBidi" w:hAnsiTheme="majorBidi" w:cstheme="majorBidi"/>
            <w:b w:val="0"/>
            <w:bCs/>
            <w:rPrChange w:id="158" w:author="Juan  Puentes" w:date="2024-03-04T23:05:00Z">
              <w:rPr>
                <w:b w:val="0"/>
                <w:bCs/>
              </w:rPr>
            </w:rPrChange>
          </w:rPr>
          <w:t>,</w:t>
        </w:r>
      </w:ins>
      <w:ins w:id="159" w:author="Juan  Puentes" w:date="2024-03-04T22:08:00Z">
        <w:r w:rsidR="00695206" w:rsidRPr="00C47FBD">
          <w:rPr>
            <w:rFonts w:asciiTheme="majorBidi" w:hAnsiTheme="majorBidi" w:cstheme="majorBidi"/>
            <w:b w:val="0"/>
            <w:bCs/>
            <w:rPrChange w:id="160" w:author="Juan  Puentes" w:date="2024-03-04T23:05:00Z">
              <w:rPr>
                <w:b w:val="0"/>
                <w:bCs/>
              </w:rPr>
            </w:rPrChange>
          </w:rPr>
          <w:t xml:space="preserve"> determinar si después de</w:t>
        </w:r>
      </w:ins>
      <w:ins w:id="161" w:author="Juan  Puentes" w:date="2024-03-04T22:09:00Z">
        <w:r w:rsidR="00695206" w:rsidRPr="00C47FBD">
          <w:rPr>
            <w:rFonts w:asciiTheme="majorBidi" w:hAnsiTheme="majorBidi" w:cstheme="majorBidi"/>
            <w:b w:val="0"/>
            <w:bCs/>
            <w:rPrChange w:id="162" w:author="Juan  Puentes" w:date="2024-03-04T23:05:00Z">
              <w:rPr>
                <w:b w:val="0"/>
                <w:bCs/>
              </w:rPr>
            </w:rPrChange>
          </w:rPr>
          <w:t xml:space="preserve"> la</w:t>
        </w:r>
      </w:ins>
      <w:ins w:id="163" w:author="Juan  Puentes" w:date="2024-03-04T22:08:00Z">
        <w:r w:rsidR="00695206" w:rsidRPr="00C47FBD">
          <w:rPr>
            <w:rFonts w:asciiTheme="majorBidi" w:hAnsiTheme="majorBidi" w:cstheme="majorBidi"/>
            <w:b w:val="0"/>
            <w:bCs/>
            <w:rPrChange w:id="164" w:author="Juan  Puentes" w:date="2024-03-04T23:05:00Z">
              <w:rPr>
                <w:b w:val="0"/>
                <w:bCs/>
              </w:rPr>
            </w:rPrChange>
          </w:rPr>
          <w:t xml:space="preserve"> compra se mantiene un stock adecuado para la demanda de </w:t>
        </w:r>
      </w:ins>
      <w:ins w:id="165" w:author="Juan  Puentes" w:date="2024-03-04T22:09:00Z">
        <w:r w:rsidR="00695206" w:rsidRPr="00C47FBD">
          <w:rPr>
            <w:rFonts w:asciiTheme="majorBidi" w:hAnsiTheme="majorBidi" w:cstheme="majorBidi"/>
            <w:b w:val="0"/>
            <w:bCs/>
            <w:rPrChange w:id="166" w:author="Juan  Puentes" w:date="2024-03-04T23:05:00Z">
              <w:rPr>
                <w:b w:val="0"/>
                <w:bCs/>
              </w:rPr>
            </w:rPrChange>
          </w:rPr>
          <w:t>este</w:t>
        </w:r>
      </w:ins>
      <w:ins w:id="167" w:author="Juan  Puentes" w:date="2024-03-04T22:08:00Z">
        <w:r w:rsidR="00695206" w:rsidRPr="00C47FBD">
          <w:rPr>
            <w:rFonts w:asciiTheme="majorBidi" w:hAnsiTheme="majorBidi" w:cstheme="majorBidi"/>
            <w:b w:val="0"/>
            <w:bCs/>
            <w:rPrChange w:id="168" w:author="Juan  Puentes" w:date="2024-03-04T23:05:00Z">
              <w:rPr>
                <w:b w:val="0"/>
                <w:bCs/>
              </w:rPr>
            </w:rPrChange>
          </w:rPr>
          <w:t xml:space="preserve"> producto</w:t>
        </w:r>
      </w:ins>
      <w:r w:rsidRPr="00C47FBD">
        <w:rPr>
          <w:rFonts w:asciiTheme="majorBidi" w:hAnsiTheme="majorBidi" w:cstheme="majorBidi"/>
          <w:b w:val="0"/>
          <w:bCs/>
          <w:rPrChange w:id="169" w:author="Juan  Puentes" w:date="2024-03-04T23:05:00Z">
            <w:rPr>
              <w:b w:val="0"/>
              <w:bCs/>
            </w:rPr>
          </w:rPrChange>
        </w:rPr>
        <w:t>,</w:t>
      </w:r>
      <w:ins w:id="170" w:author="Juan  Puentes" w:date="2024-03-04T22:09:00Z">
        <w:r w:rsidR="00695206" w:rsidRPr="00C47FBD">
          <w:rPr>
            <w:rFonts w:asciiTheme="majorBidi" w:hAnsiTheme="majorBidi" w:cstheme="majorBidi"/>
            <w:b w:val="0"/>
            <w:bCs/>
            <w:rPrChange w:id="171" w:author="Juan  Puentes" w:date="2024-03-04T23:05:00Z">
              <w:rPr>
                <w:b w:val="0"/>
                <w:bCs/>
              </w:rPr>
            </w:rPrChange>
          </w:rPr>
          <w:t xml:space="preserve"> </w:t>
        </w:r>
      </w:ins>
      <w:ins w:id="172" w:author="Juan  Puentes" w:date="2024-03-04T22:10:00Z">
        <w:r w:rsidR="00695206" w:rsidRPr="00C47FBD">
          <w:rPr>
            <w:rFonts w:asciiTheme="majorBidi" w:hAnsiTheme="majorBidi" w:cstheme="majorBidi"/>
            <w:b w:val="0"/>
            <w:bCs/>
            <w:rPrChange w:id="173" w:author="Juan  Puentes" w:date="2024-03-04T23:05:00Z">
              <w:rPr>
                <w:b w:val="0"/>
                <w:bCs/>
              </w:rPr>
            </w:rPrChange>
          </w:rPr>
          <w:t xml:space="preserve">o realizar la compra de este producto </w:t>
        </w:r>
      </w:ins>
      <w:ins w:id="174" w:author="Juan  Puentes" w:date="2024-03-04T22:11:00Z">
        <w:r w:rsidR="00695206" w:rsidRPr="00C47FBD">
          <w:rPr>
            <w:rFonts w:asciiTheme="majorBidi" w:hAnsiTheme="majorBidi" w:cstheme="majorBidi"/>
            <w:b w:val="0"/>
            <w:bCs/>
            <w:rPrChange w:id="175" w:author="Juan  Puentes" w:date="2024-03-04T23:05:00Z">
              <w:rPr>
                <w:b w:val="0"/>
                <w:bCs/>
              </w:rPr>
            </w:rPrChange>
          </w:rPr>
          <w:t>una vez finalizada la venta,</w:t>
        </w:r>
      </w:ins>
      <w:r w:rsidRPr="00C47FBD">
        <w:rPr>
          <w:rFonts w:asciiTheme="majorBidi" w:hAnsiTheme="majorBidi" w:cstheme="majorBidi"/>
          <w:b w:val="0"/>
          <w:bCs/>
          <w:rPrChange w:id="176" w:author="Juan  Puentes" w:date="2024-03-04T23:05:00Z">
            <w:rPr>
              <w:b w:val="0"/>
              <w:bCs/>
            </w:rPr>
          </w:rPrChange>
        </w:rPr>
        <w:t xml:space="preserve"> </w:t>
      </w:r>
      <w:ins w:id="177" w:author="Juan  Puentes" w:date="2024-03-04T22:05:00Z">
        <w:r w:rsidR="00695206" w:rsidRPr="00C47FBD">
          <w:rPr>
            <w:rFonts w:asciiTheme="majorBidi" w:hAnsiTheme="majorBidi" w:cstheme="majorBidi"/>
            <w:b w:val="0"/>
            <w:bCs/>
            <w:rPrChange w:id="178" w:author="Juan  Puentes" w:date="2024-03-04T23:05:00Z">
              <w:rPr>
                <w:b w:val="0"/>
                <w:bCs/>
              </w:rPr>
            </w:rPrChange>
          </w:rPr>
          <w:t xml:space="preserve">al realizar </w:t>
        </w:r>
      </w:ins>
      <w:ins w:id="179" w:author="Juan  Puentes" w:date="2024-03-04T22:06:00Z">
        <w:r w:rsidR="00695206" w:rsidRPr="00C47FBD">
          <w:rPr>
            <w:rFonts w:asciiTheme="majorBidi" w:hAnsiTheme="majorBidi" w:cstheme="majorBidi"/>
            <w:b w:val="0"/>
            <w:bCs/>
            <w:rPrChange w:id="180" w:author="Juan  Puentes" w:date="2024-03-04T23:05:00Z">
              <w:rPr>
                <w:b w:val="0"/>
                <w:bCs/>
              </w:rPr>
            </w:rPrChange>
          </w:rPr>
          <w:t>cualquier</w:t>
        </w:r>
      </w:ins>
      <w:ins w:id="181" w:author="Juan  Puentes" w:date="2024-03-04T22:05:00Z">
        <w:r w:rsidR="00695206" w:rsidRPr="00C47FBD">
          <w:rPr>
            <w:rFonts w:asciiTheme="majorBidi" w:hAnsiTheme="majorBidi" w:cstheme="majorBidi"/>
            <w:b w:val="0"/>
            <w:bCs/>
            <w:rPrChange w:id="182" w:author="Juan  Puentes" w:date="2024-03-04T23:05:00Z">
              <w:rPr>
                <w:b w:val="0"/>
                <w:bCs/>
              </w:rPr>
            </w:rPrChange>
          </w:rPr>
          <w:t xml:space="preserve"> tipo de </w:t>
        </w:r>
      </w:ins>
      <w:del w:id="183" w:author="Juan  Puentes" w:date="2024-03-04T22:11:00Z">
        <w:r w:rsidRPr="00C47FBD" w:rsidDel="00695206">
          <w:rPr>
            <w:rFonts w:asciiTheme="majorBidi" w:hAnsiTheme="majorBidi" w:cstheme="majorBidi"/>
            <w:b w:val="0"/>
            <w:bCs/>
            <w:rPrChange w:id="184" w:author="Juan  Puentes" w:date="2024-03-04T23:05:00Z">
              <w:rPr>
                <w:b w:val="0"/>
                <w:bCs/>
              </w:rPr>
            </w:rPrChange>
          </w:rPr>
          <w:delText xml:space="preserve">compra </w:delText>
        </w:r>
      </w:del>
      <w:ins w:id="185" w:author="Juan  Puentes" w:date="2024-03-04T22:11:00Z">
        <w:r w:rsidR="00695206" w:rsidRPr="00C47FBD">
          <w:rPr>
            <w:rFonts w:asciiTheme="majorBidi" w:hAnsiTheme="majorBidi" w:cstheme="majorBidi"/>
            <w:b w:val="0"/>
            <w:bCs/>
            <w:rPrChange w:id="186" w:author="Juan  Puentes" w:date="2024-03-04T23:05:00Z">
              <w:rPr>
                <w:b w:val="0"/>
                <w:bCs/>
              </w:rPr>
            </w:rPrChange>
          </w:rPr>
          <w:t xml:space="preserve">venta o compra </w:t>
        </w:r>
      </w:ins>
      <w:r w:rsidRPr="00C47FBD">
        <w:rPr>
          <w:rFonts w:asciiTheme="majorBidi" w:hAnsiTheme="majorBidi" w:cstheme="majorBidi"/>
          <w:b w:val="0"/>
          <w:bCs/>
          <w:rPrChange w:id="187" w:author="Juan  Puentes" w:date="2024-03-04T23:05:00Z">
            <w:rPr>
              <w:b w:val="0"/>
              <w:bCs/>
            </w:rPr>
          </w:rPrChange>
        </w:rPr>
        <w:t>se debe realizar la actualización del inventario local</w:t>
      </w:r>
      <w:ins w:id="188" w:author="Juan  Puentes" w:date="2024-03-04T22:06:00Z">
        <w:r w:rsidR="00695206" w:rsidRPr="00C47FBD">
          <w:rPr>
            <w:rFonts w:asciiTheme="majorBidi" w:hAnsiTheme="majorBidi" w:cstheme="majorBidi"/>
            <w:b w:val="0"/>
            <w:bCs/>
            <w:rPrChange w:id="189" w:author="Juan  Puentes" w:date="2024-03-04T23:05:00Z">
              <w:rPr>
                <w:b w:val="0"/>
                <w:bCs/>
              </w:rPr>
            </w:rPrChange>
          </w:rPr>
          <w:t xml:space="preserve"> para no afectar los procesos contables</w:t>
        </w:r>
      </w:ins>
      <w:ins w:id="190" w:author="Juan  Puentes" w:date="2024-03-04T22:12:00Z">
        <w:r w:rsidR="00695206" w:rsidRPr="00C47FBD">
          <w:rPr>
            <w:rFonts w:asciiTheme="majorBidi" w:hAnsiTheme="majorBidi" w:cstheme="majorBidi"/>
            <w:b w:val="0"/>
            <w:bCs/>
            <w:rPrChange w:id="191" w:author="Juan  Puentes" w:date="2024-03-04T23:05:00Z">
              <w:rPr>
                <w:b w:val="0"/>
                <w:bCs/>
              </w:rPr>
            </w:rPrChange>
          </w:rPr>
          <w:t xml:space="preserve"> y conocer un inventario actualizado</w:t>
        </w:r>
      </w:ins>
      <w:r w:rsidRPr="00C47FBD">
        <w:rPr>
          <w:rFonts w:asciiTheme="majorBidi" w:hAnsiTheme="majorBidi" w:cstheme="majorBidi"/>
          <w:b w:val="0"/>
          <w:bCs/>
          <w:rPrChange w:id="192" w:author="Juan  Puentes" w:date="2024-03-04T23:05:00Z">
            <w:rPr>
              <w:b w:val="0"/>
              <w:bCs/>
            </w:rPr>
          </w:rPrChange>
        </w:rPr>
        <w:t>.</w:t>
      </w:r>
    </w:p>
    <w:p w14:paraId="5B706E5C" w14:textId="62898728" w:rsidR="00A266B8" w:rsidRPr="00C47FBD" w:rsidRDefault="4EADD1DA" w:rsidP="00A266B8">
      <w:pPr>
        <w:spacing w:after="0" w:line="480" w:lineRule="auto"/>
        <w:jc w:val="both"/>
        <w:rPr>
          <w:rFonts w:asciiTheme="majorBidi" w:eastAsia="SimSun" w:hAnsiTheme="majorBidi" w:cstheme="majorBidi"/>
          <w:color w:val="000000"/>
          <w:lang w:val="es-ES" w:eastAsia="ja-JP"/>
          <w:rPrChange w:id="193" w:author="Juan  Puentes" w:date="2024-03-04T23:05:00Z">
            <w:rPr>
              <w:rFonts w:eastAsia="SimSun"/>
              <w:color w:val="000000"/>
              <w:lang w:val="es-ES" w:eastAsia="ja-JP"/>
            </w:rPr>
          </w:rPrChange>
        </w:rPr>
      </w:pPr>
      <w:r w:rsidRPr="00C47FBD">
        <w:rPr>
          <w:rFonts w:asciiTheme="majorBidi" w:eastAsia="SimSun" w:hAnsiTheme="majorBidi" w:cstheme="majorBidi"/>
          <w:color w:val="000000" w:themeColor="text1"/>
          <w:lang w:val="es-ES" w:eastAsia="ja-JP"/>
          <w:rPrChange w:id="194" w:author="Juan  Puentes" w:date="2024-03-04T23:05:00Z">
            <w:rPr>
              <w:rFonts w:eastAsia="SimSun"/>
              <w:color w:val="000000" w:themeColor="text1"/>
              <w:lang w:val="es-ES" w:eastAsia="ja-JP"/>
            </w:rPr>
          </w:rPrChange>
        </w:rPr>
        <w:t>Un inventario mal administrado puede generar perdidas no solo monetarias, ya que no hay datos sobre productos faltantes, una mala gestión puede generar pérdida de dinero</w:t>
      </w:r>
      <w:ins w:id="195" w:author="Juan  Puentes" w:date="2024-03-04T22:13:00Z">
        <w:r w:rsidR="00C06771" w:rsidRPr="00C47FBD">
          <w:rPr>
            <w:rFonts w:asciiTheme="majorBidi" w:eastAsia="SimSun" w:hAnsiTheme="majorBidi" w:cstheme="majorBidi"/>
            <w:color w:val="000000" w:themeColor="text1"/>
            <w:lang w:val="es-ES" w:eastAsia="ja-JP"/>
            <w:rPrChange w:id="196" w:author="Juan  Puentes" w:date="2024-03-04T23:05:00Z">
              <w:rPr>
                <w:rFonts w:eastAsia="SimSun"/>
                <w:color w:val="000000" w:themeColor="text1"/>
                <w:lang w:val="es-ES" w:eastAsia="ja-JP"/>
              </w:rPr>
            </w:rPrChange>
          </w:rPr>
          <w:t>.</w:t>
        </w:r>
      </w:ins>
      <w:del w:id="197" w:author="Juan  Puentes" w:date="2024-03-04T22:13:00Z">
        <w:r w:rsidRPr="00C47FBD" w:rsidDel="00C06771">
          <w:rPr>
            <w:rFonts w:asciiTheme="majorBidi" w:eastAsia="SimSun" w:hAnsiTheme="majorBidi" w:cstheme="majorBidi"/>
            <w:color w:val="000000" w:themeColor="text1"/>
            <w:lang w:val="es-ES" w:eastAsia="ja-JP"/>
            <w:rPrChange w:id="198" w:author="Juan  Puentes" w:date="2024-03-04T23:05:00Z">
              <w:rPr>
                <w:rFonts w:eastAsia="SimSun"/>
                <w:color w:val="000000" w:themeColor="text1"/>
                <w:lang w:val="es-ES" w:eastAsia="ja-JP"/>
              </w:rPr>
            </w:rPrChange>
          </w:rPr>
          <w:delText xml:space="preserve"> o afectaciones a la salud.</w:delText>
        </w:r>
      </w:del>
    </w:p>
    <w:p w14:paraId="0346997D" w14:textId="21D97329" w:rsidR="00A266B8" w:rsidRPr="00C47FBD" w:rsidRDefault="00A266B8" w:rsidP="00A266B8">
      <w:pPr>
        <w:spacing w:after="0" w:line="480" w:lineRule="auto"/>
        <w:jc w:val="both"/>
        <w:rPr>
          <w:rFonts w:asciiTheme="majorBidi" w:eastAsia="SimSun" w:hAnsiTheme="majorBidi" w:cstheme="majorBidi"/>
          <w:color w:val="000000"/>
          <w:lang w:val="es-ES" w:eastAsia="ja-JP"/>
          <w:rPrChange w:id="199"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200" w:author="Juan  Puentes" w:date="2024-03-04T23:05:00Z">
            <w:rPr>
              <w:rFonts w:eastAsia="SimSun"/>
              <w:color w:val="000000"/>
              <w:lang w:val="es-ES" w:eastAsia="ja-JP"/>
            </w:rPr>
          </w:rPrChange>
        </w:rPr>
        <w:t xml:space="preserve">En este proyecto de grado, se </w:t>
      </w:r>
      <w:del w:id="201" w:author="Juan  Puentes" w:date="2024-03-04T22:30:00Z">
        <w:r w:rsidRPr="00C47FBD" w:rsidDel="008E577D">
          <w:rPr>
            <w:rFonts w:asciiTheme="majorBidi" w:eastAsia="SimSun" w:hAnsiTheme="majorBidi" w:cstheme="majorBidi"/>
            <w:color w:val="000000"/>
            <w:lang w:val="es-ES" w:eastAsia="ja-JP"/>
            <w:rPrChange w:id="202" w:author="Juan  Puentes" w:date="2024-03-04T23:05:00Z">
              <w:rPr>
                <w:rFonts w:eastAsia="SimSun"/>
                <w:color w:val="000000"/>
                <w:lang w:val="es-ES" w:eastAsia="ja-JP"/>
              </w:rPr>
            </w:rPrChange>
          </w:rPr>
          <w:delText xml:space="preserve">busca </w:delText>
        </w:r>
      </w:del>
      <w:ins w:id="203" w:author="Juan  Puentes" w:date="2024-03-04T22:31:00Z">
        <w:r w:rsidR="008E577D" w:rsidRPr="00C47FBD">
          <w:rPr>
            <w:rFonts w:asciiTheme="majorBidi" w:eastAsia="SimSun" w:hAnsiTheme="majorBidi" w:cstheme="majorBidi"/>
            <w:color w:val="000000"/>
            <w:lang w:val="es-ES" w:eastAsia="ja-JP"/>
            <w:rPrChange w:id="204" w:author="Juan  Puentes" w:date="2024-03-04T23:05:00Z">
              <w:rPr>
                <w:rFonts w:eastAsia="SimSun"/>
                <w:color w:val="000000"/>
                <w:lang w:val="es-ES" w:eastAsia="ja-JP"/>
              </w:rPr>
            </w:rPrChange>
          </w:rPr>
          <w:t>buscó</w:t>
        </w:r>
      </w:ins>
      <w:ins w:id="205" w:author="Juan  Puentes" w:date="2024-03-04T22:30:00Z">
        <w:r w:rsidR="008E577D" w:rsidRPr="00C47FBD">
          <w:rPr>
            <w:rFonts w:asciiTheme="majorBidi" w:eastAsia="SimSun" w:hAnsiTheme="majorBidi" w:cstheme="majorBidi"/>
            <w:color w:val="000000"/>
            <w:lang w:val="es-ES" w:eastAsia="ja-JP"/>
            <w:rPrChange w:id="206" w:author="Juan  Puentes" w:date="2024-03-04T23:05:00Z">
              <w:rPr>
                <w:rFonts w:eastAsia="SimSun"/>
                <w:color w:val="000000"/>
                <w:lang w:val="es-ES" w:eastAsia="ja-JP"/>
              </w:rPr>
            </w:rPrChange>
          </w:rPr>
          <w:t xml:space="preserve"> </w:t>
        </w:r>
      </w:ins>
      <w:r w:rsidRPr="00C47FBD">
        <w:rPr>
          <w:rFonts w:asciiTheme="majorBidi" w:eastAsia="SimSun" w:hAnsiTheme="majorBidi" w:cstheme="majorBidi"/>
          <w:color w:val="000000"/>
          <w:lang w:val="es-ES" w:eastAsia="ja-JP"/>
          <w:rPrChange w:id="207" w:author="Juan  Puentes" w:date="2024-03-04T23:05:00Z">
            <w:rPr>
              <w:rFonts w:eastAsia="SimSun"/>
              <w:color w:val="000000"/>
              <w:lang w:val="es-ES" w:eastAsia="ja-JP"/>
            </w:rPr>
          </w:rPrChange>
        </w:rPr>
        <w:t>realizar la implementación de una aplicación Web, para llevar un inventario adecuado, sin perdidas ni monitoreo constantes para validar las unidades faltantes, la aplicación web permite realizar consultas sobre ventas, compras, proveedores, de manera más precisa, más eficaz, eficiente, lo cual es una mejora en el supermercado, debido a que el encargado se puede enfocar en nuevas tareas, haciendo más eficiente su trabajo.</w:t>
      </w:r>
    </w:p>
    <w:p w14:paraId="65E96BCB" w14:textId="78D6830F" w:rsidR="00E12CBF" w:rsidRPr="00D16EE9" w:rsidRDefault="5FF87127" w:rsidP="00D16EE9">
      <w:pPr>
        <w:spacing w:after="0" w:line="480" w:lineRule="auto"/>
        <w:jc w:val="both"/>
        <w:rPr>
          <w:rFonts w:asciiTheme="majorBidi" w:eastAsia="SimSun" w:hAnsiTheme="majorBidi" w:cstheme="majorBidi"/>
          <w:color w:val="000000"/>
          <w:lang w:val="es-ES" w:eastAsia="ja-JP"/>
          <w:rPrChange w:id="208" w:author="Juan  Puentes" w:date="2024-03-04T23:05:00Z">
            <w:rPr/>
          </w:rPrChange>
        </w:rPr>
      </w:pPr>
      <w:r w:rsidRPr="00C47FBD">
        <w:rPr>
          <w:rFonts w:asciiTheme="majorBidi" w:eastAsia="SimSun" w:hAnsiTheme="majorBidi" w:cstheme="majorBidi"/>
          <w:color w:val="000000" w:themeColor="text1"/>
          <w:lang w:val="es-ES" w:eastAsia="ja-JP"/>
          <w:rPrChange w:id="209" w:author="Juan  Puentes" w:date="2024-03-04T23:05:00Z">
            <w:rPr>
              <w:rFonts w:eastAsia="SimSun"/>
              <w:color w:val="000000" w:themeColor="text1"/>
              <w:lang w:val="es-ES" w:eastAsia="ja-JP"/>
            </w:rPr>
          </w:rPrChange>
        </w:rPr>
        <w:t xml:space="preserve">Para la aplicación web se </w:t>
      </w:r>
      <w:del w:id="210" w:author="Juan  Puentes" w:date="2024-03-04T22:31:00Z">
        <w:r w:rsidRPr="00C47FBD" w:rsidDel="008E577D">
          <w:rPr>
            <w:rFonts w:asciiTheme="majorBidi" w:eastAsia="SimSun" w:hAnsiTheme="majorBidi" w:cstheme="majorBidi"/>
            <w:color w:val="000000" w:themeColor="text1"/>
            <w:lang w:val="es-ES" w:eastAsia="ja-JP"/>
            <w:rPrChange w:id="211" w:author="Juan  Puentes" w:date="2024-03-04T23:05:00Z">
              <w:rPr>
                <w:rFonts w:eastAsia="SimSun"/>
                <w:color w:val="000000" w:themeColor="text1"/>
                <w:lang w:val="es-ES" w:eastAsia="ja-JP"/>
              </w:rPr>
            </w:rPrChange>
          </w:rPr>
          <w:delText xml:space="preserve">usará </w:delText>
        </w:r>
      </w:del>
      <w:ins w:id="212" w:author="Juan  Puentes" w:date="2024-03-04T22:31:00Z">
        <w:r w:rsidR="008E577D" w:rsidRPr="00C47FBD">
          <w:rPr>
            <w:rFonts w:asciiTheme="majorBidi" w:eastAsia="SimSun" w:hAnsiTheme="majorBidi" w:cstheme="majorBidi"/>
            <w:color w:val="000000" w:themeColor="text1"/>
            <w:lang w:val="es-ES" w:eastAsia="ja-JP"/>
            <w:rPrChange w:id="213" w:author="Juan  Puentes" w:date="2024-03-04T23:05:00Z">
              <w:rPr>
                <w:rFonts w:eastAsia="SimSun"/>
                <w:color w:val="000000" w:themeColor="text1"/>
                <w:lang w:val="es-ES" w:eastAsia="ja-JP"/>
              </w:rPr>
            </w:rPrChange>
          </w:rPr>
          <w:t xml:space="preserve">usó </w:t>
        </w:r>
      </w:ins>
      <w:r w:rsidRPr="00C47FBD">
        <w:rPr>
          <w:rFonts w:asciiTheme="majorBidi" w:eastAsia="SimSun" w:hAnsiTheme="majorBidi" w:cstheme="majorBidi"/>
          <w:color w:val="000000" w:themeColor="text1"/>
          <w:lang w:val="es-ES" w:eastAsia="ja-JP"/>
          <w:rPrChange w:id="214" w:author="Juan  Puentes" w:date="2024-03-04T23:05:00Z">
            <w:rPr>
              <w:rFonts w:eastAsia="SimSun"/>
              <w:color w:val="000000" w:themeColor="text1"/>
              <w:lang w:val="es-ES" w:eastAsia="ja-JP"/>
            </w:rPr>
          </w:rPrChange>
        </w:rPr>
        <w:t xml:space="preserve">la metodología ágil de Kanban, facilitando la creación de nuevos modelos, que se adapta fácilmente al proyecto propuesto de manera fácil de entender y </w:t>
      </w:r>
      <w:ins w:id="215" w:author="Juan  Puentes" w:date="2024-03-04T22:32:00Z">
        <w:r w:rsidR="008E577D" w:rsidRPr="00C47FBD">
          <w:rPr>
            <w:rFonts w:asciiTheme="majorBidi" w:eastAsia="SimSun" w:hAnsiTheme="majorBidi" w:cstheme="majorBidi"/>
            <w:color w:val="000000" w:themeColor="text1"/>
            <w:lang w:val="es-ES" w:eastAsia="ja-JP"/>
            <w:rPrChange w:id="216" w:author="Juan  Puentes" w:date="2024-03-04T23:05:00Z">
              <w:rPr>
                <w:rFonts w:eastAsia="SimSun"/>
                <w:color w:val="000000" w:themeColor="text1"/>
                <w:lang w:val="es-ES" w:eastAsia="ja-JP"/>
              </w:rPr>
            </w:rPrChange>
          </w:rPr>
          <w:t xml:space="preserve">con lo cual se </w:t>
        </w:r>
        <w:r w:rsidR="00FF1AFB" w:rsidRPr="00C47FBD">
          <w:rPr>
            <w:rFonts w:asciiTheme="majorBidi" w:eastAsia="SimSun" w:hAnsiTheme="majorBidi" w:cstheme="majorBidi"/>
            <w:color w:val="000000" w:themeColor="text1"/>
            <w:lang w:val="es-ES" w:eastAsia="ja-JP"/>
            <w:rPrChange w:id="217" w:author="Juan  Puentes" w:date="2024-03-04T23:05:00Z">
              <w:rPr>
                <w:rFonts w:eastAsia="SimSun"/>
                <w:color w:val="000000" w:themeColor="text1"/>
                <w:lang w:val="es-ES" w:eastAsia="ja-JP"/>
              </w:rPr>
            </w:rPrChange>
          </w:rPr>
          <w:t>realiza</w:t>
        </w:r>
        <w:r w:rsidR="008E577D" w:rsidRPr="00C47FBD">
          <w:rPr>
            <w:rFonts w:asciiTheme="majorBidi" w:eastAsia="SimSun" w:hAnsiTheme="majorBidi" w:cstheme="majorBidi"/>
            <w:color w:val="000000" w:themeColor="text1"/>
            <w:lang w:val="es-ES" w:eastAsia="ja-JP"/>
            <w:rPrChange w:id="218" w:author="Juan  Puentes" w:date="2024-03-04T23:05:00Z">
              <w:rPr>
                <w:rFonts w:eastAsia="SimSun"/>
                <w:color w:val="000000" w:themeColor="text1"/>
                <w:lang w:val="es-ES" w:eastAsia="ja-JP"/>
              </w:rPr>
            </w:rPrChange>
          </w:rPr>
          <w:t xml:space="preserve"> </w:t>
        </w:r>
        <w:r w:rsidR="00FF1AFB" w:rsidRPr="00C47FBD">
          <w:rPr>
            <w:rFonts w:asciiTheme="majorBidi" w:eastAsia="SimSun" w:hAnsiTheme="majorBidi" w:cstheme="majorBidi"/>
            <w:color w:val="000000" w:themeColor="text1"/>
            <w:lang w:val="es-ES" w:eastAsia="ja-JP"/>
            <w:rPrChange w:id="219" w:author="Juan  Puentes" w:date="2024-03-04T23:05:00Z">
              <w:rPr>
                <w:rFonts w:eastAsia="SimSun"/>
                <w:color w:val="000000" w:themeColor="text1"/>
                <w:lang w:val="es-ES" w:eastAsia="ja-JP"/>
              </w:rPr>
            </w:rPrChange>
          </w:rPr>
          <w:t>la</w:t>
        </w:r>
      </w:ins>
      <w:r w:rsidR="008A5825">
        <w:rPr>
          <w:rFonts w:asciiTheme="majorBidi" w:eastAsia="SimSun" w:hAnsiTheme="majorBidi" w:cstheme="majorBidi"/>
          <w:color w:val="000000" w:themeColor="text1"/>
          <w:lang w:val="es-ES" w:eastAsia="ja-JP"/>
        </w:rPr>
        <w:t xml:space="preserve"> </w:t>
      </w:r>
      <w:del w:id="220" w:author="Juan  Puentes" w:date="2024-03-04T22:32:00Z">
        <w:r w:rsidRPr="00C47FBD" w:rsidDel="008E577D">
          <w:rPr>
            <w:rFonts w:asciiTheme="majorBidi" w:eastAsia="SimSun" w:hAnsiTheme="majorBidi" w:cstheme="majorBidi"/>
            <w:color w:val="000000" w:themeColor="text1"/>
            <w:lang w:val="es-ES" w:eastAsia="ja-JP"/>
            <w:rPrChange w:id="221" w:author="Juan  Puentes" w:date="2024-03-04T23:05:00Z">
              <w:rPr>
                <w:rFonts w:eastAsia="SimSun"/>
                <w:color w:val="000000" w:themeColor="text1"/>
                <w:lang w:val="es-ES" w:eastAsia="ja-JP"/>
              </w:rPr>
            </w:rPrChange>
          </w:rPr>
          <w:delText xml:space="preserve">permitiendo </w:delText>
        </w:r>
      </w:del>
      <w:r w:rsidRPr="00C47FBD">
        <w:rPr>
          <w:rFonts w:asciiTheme="majorBidi" w:eastAsia="SimSun" w:hAnsiTheme="majorBidi" w:cstheme="majorBidi"/>
          <w:color w:val="000000" w:themeColor="text1"/>
          <w:lang w:val="es-ES" w:eastAsia="ja-JP"/>
          <w:rPrChange w:id="222" w:author="Juan  Puentes" w:date="2024-03-04T23:05:00Z">
            <w:rPr>
              <w:rFonts w:eastAsia="SimSun"/>
              <w:color w:val="000000" w:themeColor="text1"/>
              <w:lang w:val="es-ES" w:eastAsia="ja-JP"/>
            </w:rPr>
          </w:rPrChange>
        </w:rPr>
        <w:t>entrega</w:t>
      </w:r>
      <w:del w:id="223" w:author="Juan  Puentes" w:date="2024-03-04T22:32:00Z">
        <w:r w:rsidRPr="00C47FBD" w:rsidDel="008E577D">
          <w:rPr>
            <w:rFonts w:asciiTheme="majorBidi" w:eastAsia="SimSun" w:hAnsiTheme="majorBidi" w:cstheme="majorBidi"/>
            <w:color w:val="000000" w:themeColor="text1"/>
            <w:lang w:val="es-ES" w:eastAsia="ja-JP"/>
            <w:rPrChange w:id="224" w:author="Juan  Puentes" w:date="2024-03-04T23:05:00Z">
              <w:rPr>
                <w:rFonts w:eastAsia="SimSun"/>
                <w:color w:val="000000" w:themeColor="text1"/>
                <w:lang w:val="es-ES" w:eastAsia="ja-JP"/>
              </w:rPr>
            </w:rPrChange>
          </w:rPr>
          <w:delText>r</w:delText>
        </w:r>
      </w:del>
      <w:r w:rsidRPr="00C47FBD">
        <w:rPr>
          <w:rFonts w:asciiTheme="majorBidi" w:eastAsia="SimSun" w:hAnsiTheme="majorBidi" w:cstheme="majorBidi"/>
          <w:color w:val="000000" w:themeColor="text1"/>
          <w:lang w:val="es-ES" w:eastAsia="ja-JP"/>
          <w:rPrChange w:id="225" w:author="Juan  Puentes" w:date="2024-03-04T23:05:00Z">
            <w:rPr>
              <w:rFonts w:eastAsia="SimSun"/>
              <w:color w:val="000000" w:themeColor="text1"/>
              <w:lang w:val="es-ES" w:eastAsia="ja-JP"/>
            </w:rPr>
          </w:rPrChange>
        </w:rPr>
        <w:t xml:space="preserve"> </w:t>
      </w:r>
      <w:ins w:id="226" w:author="Juan  Puentes" w:date="2024-03-04T22:33:00Z">
        <w:r w:rsidR="00FF1AFB" w:rsidRPr="00C47FBD">
          <w:rPr>
            <w:rFonts w:asciiTheme="majorBidi" w:eastAsia="SimSun" w:hAnsiTheme="majorBidi" w:cstheme="majorBidi"/>
            <w:color w:val="000000" w:themeColor="text1"/>
            <w:lang w:val="es-ES" w:eastAsia="ja-JP"/>
            <w:rPrChange w:id="227" w:author="Juan  Puentes" w:date="2024-03-04T23:05:00Z">
              <w:rPr>
                <w:rFonts w:eastAsia="SimSun"/>
                <w:color w:val="000000" w:themeColor="text1"/>
                <w:lang w:val="es-ES" w:eastAsia="ja-JP"/>
              </w:rPr>
            </w:rPrChange>
          </w:rPr>
          <w:t xml:space="preserve">de </w:t>
        </w:r>
      </w:ins>
      <w:r w:rsidRPr="00C47FBD">
        <w:rPr>
          <w:rFonts w:asciiTheme="majorBidi" w:eastAsia="SimSun" w:hAnsiTheme="majorBidi" w:cstheme="majorBidi"/>
          <w:color w:val="000000" w:themeColor="text1"/>
          <w:lang w:val="es-ES" w:eastAsia="ja-JP"/>
          <w:rPrChange w:id="228" w:author="Juan  Puentes" w:date="2024-03-04T23:05:00Z">
            <w:rPr>
              <w:rFonts w:eastAsia="SimSun"/>
              <w:color w:val="000000" w:themeColor="text1"/>
              <w:lang w:val="es-ES" w:eastAsia="ja-JP"/>
            </w:rPr>
          </w:rPrChange>
        </w:rPr>
        <w:t xml:space="preserve">productos de manera eficiente </w:t>
      </w:r>
      <w:sdt>
        <w:sdtPr>
          <w:rPr>
            <w:rFonts w:asciiTheme="majorBidi" w:eastAsia="SimSun" w:hAnsiTheme="majorBidi" w:cstheme="majorBidi"/>
            <w:color w:val="000000" w:themeColor="text1"/>
            <w:lang w:val="es-ES" w:eastAsia="ja-JP"/>
          </w:rPr>
          <w:tag w:val="MENDELEY_CITATION_v3_eyJjaXRhdGlvbklEIjoiTUVOREVMRVlfQ0lUQVRJT05fNWQ1MzdkMjEtMGNjNC00NGU5LTgxOGEtNmM4NjQ2Y2IwNGMwIiwicHJvcGVydGllcyI6eyJub3RlSW5kZXgiOjB9LCJpc0VkaXRlZCI6ZmFsc2UsIm1hbnVhbE92ZXJyaWRlIjp7ImlzTWFudWFsbHlPdmVycmlkZGVuIjpmYWxzZSwiY2l0ZXByb2NUZXh0IjoiKDxpPsK/UXXDqSBFcyBLYW5iYW4/IFByaW5jaXBhbGVzIENhcmFjdGVyw61zdGljYXMgeSBGdW5jaW9uZXM8L2k+LCBuLmQuKSIsIm1hbnVhbE92ZXJyaWRlVGV4dCI6Ii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
          <w:id w:val="2142296212"/>
          <w:placeholder>
            <w:docPart w:val="DefaultPlaceholder_-1854013440"/>
          </w:placeholder>
        </w:sdtPr>
        <w:sdtContent>
          <w:r w:rsidR="001E768E">
            <w:t>(</w:t>
          </w:r>
          <w:r w:rsidR="001E768E">
            <w:rPr>
              <w:i/>
              <w:iCs/>
            </w:rPr>
            <w:t>¿Qué Es Kanban? Principales Características y Funciones</w:t>
          </w:r>
          <w:r w:rsidR="001E768E">
            <w:t xml:space="preserve">, </w:t>
          </w:r>
          <w:proofErr w:type="spellStart"/>
          <w:r w:rsidR="001E768E">
            <w:t>n.d</w:t>
          </w:r>
          <w:proofErr w:type="spellEnd"/>
          <w:r w:rsidR="001E768E">
            <w:t>.)</w:t>
          </w:r>
        </w:sdtContent>
      </w:sdt>
      <w:r w:rsidR="00A266B8" w:rsidRPr="00C47FBD">
        <w:rPr>
          <w:rFonts w:asciiTheme="majorBidi" w:eastAsia="SimSun" w:hAnsiTheme="majorBidi" w:cstheme="majorBidi"/>
          <w:color w:val="000000" w:themeColor="text1"/>
          <w:lang w:val="es-ES" w:eastAsia="ja-JP"/>
          <w:rPrChange w:id="229" w:author="Juan  Puentes" w:date="2024-03-04T23:05:00Z">
            <w:rPr>
              <w:rFonts w:eastAsia="SimSun"/>
              <w:color w:val="000000" w:themeColor="text1"/>
              <w:lang w:val="es-ES" w:eastAsia="ja-JP"/>
            </w:rPr>
          </w:rPrChange>
        </w:rPr>
        <w:t>.</w:t>
      </w:r>
    </w:p>
    <w:p w14:paraId="02495652" w14:textId="49C57609" w:rsidR="00C07B9D" w:rsidRPr="00C47FBD" w:rsidRDefault="004E3AC4">
      <w:pPr>
        <w:keepNext/>
        <w:keepLines/>
        <w:spacing w:before="360" w:after="240" w:line="480" w:lineRule="auto"/>
        <w:ind w:left="360"/>
        <w:jc w:val="center"/>
        <w:outlineLvl w:val="0"/>
        <w:rPr>
          <w:rFonts w:asciiTheme="majorBidi" w:eastAsia="SimHei" w:hAnsiTheme="majorBidi" w:cstheme="majorBidi"/>
          <w:b/>
          <w:bCs/>
          <w:color w:val="000000"/>
          <w:lang w:eastAsia="ja-JP"/>
          <w:rPrChange w:id="230" w:author="Juan  Puentes" w:date="2024-03-04T23:05:00Z">
            <w:rPr>
              <w:rFonts w:eastAsia="SimHei"/>
              <w:b/>
              <w:bCs/>
              <w:color w:val="000000"/>
              <w:lang w:eastAsia="ja-JP"/>
            </w:rPr>
          </w:rPrChange>
        </w:rPr>
        <w:pPrChange w:id="231" w:author="Juan  Puentes" w:date="2024-02-15T01:39:00Z">
          <w:pPr>
            <w:pStyle w:val="Prrafodelista"/>
            <w:keepNext/>
            <w:keepLines/>
            <w:numPr>
              <w:numId w:val="6"/>
            </w:numPr>
            <w:spacing w:before="360" w:after="240" w:line="480" w:lineRule="auto"/>
            <w:ind w:left="720" w:hanging="360"/>
            <w:jc w:val="center"/>
          </w:pPr>
        </w:pPrChange>
      </w:pPr>
      <w:bookmarkStart w:id="232" w:name="_Toc149761246"/>
      <w:bookmarkStart w:id="233" w:name="_Toc162557980"/>
      <w:r w:rsidRPr="00C47FBD">
        <w:rPr>
          <w:rFonts w:asciiTheme="majorBidi" w:eastAsia="SimHei" w:hAnsiTheme="majorBidi" w:cstheme="majorBidi"/>
          <w:b/>
          <w:bCs/>
          <w:color w:val="000000" w:themeColor="text1"/>
          <w:lang w:eastAsia="ja-JP"/>
          <w:rPrChange w:id="234" w:author="Juan  Puentes" w:date="2024-03-04T23:05:00Z">
            <w:rPr>
              <w:rFonts w:eastAsia="SimHei"/>
              <w:b/>
              <w:bCs/>
              <w:color w:val="000000" w:themeColor="text1"/>
              <w:lang w:eastAsia="ja-JP"/>
            </w:rPr>
          </w:rPrChange>
        </w:rPr>
        <w:lastRenderedPageBreak/>
        <w:t xml:space="preserve">2. </w:t>
      </w:r>
      <w:del w:id="235" w:author="Juan  Puentes" w:date="2024-02-15T01:39:00Z">
        <w:r w:rsidR="00C07B9D" w:rsidRPr="00C47FBD" w:rsidDel="17EE33A5">
          <w:rPr>
            <w:rFonts w:asciiTheme="majorBidi" w:eastAsia="SimHei" w:hAnsiTheme="majorBidi" w:cstheme="majorBidi"/>
            <w:b/>
            <w:bCs/>
            <w:color w:val="000000" w:themeColor="text1"/>
            <w:lang w:eastAsia="ja-JP"/>
            <w:rPrChange w:id="236" w:author="Juan  Puentes" w:date="2024-03-04T23:05:00Z">
              <w:rPr>
                <w:rFonts w:eastAsia="SimHei"/>
                <w:b/>
                <w:bCs/>
                <w:color w:val="000000" w:themeColor="text1"/>
                <w:lang w:eastAsia="ja-JP"/>
              </w:rPr>
            </w:rPrChange>
          </w:rPr>
          <w:delText xml:space="preserve"> </w:delText>
        </w:r>
      </w:del>
      <w:r w:rsidR="00C07B9D" w:rsidRPr="00C47FBD">
        <w:rPr>
          <w:rFonts w:asciiTheme="majorBidi" w:eastAsia="SimHei" w:hAnsiTheme="majorBidi" w:cstheme="majorBidi"/>
          <w:b/>
          <w:bCs/>
          <w:color w:val="000000" w:themeColor="text1"/>
          <w:lang w:eastAsia="ja-JP"/>
          <w:rPrChange w:id="237" w:author="Juan  Puentes" w:date="2024-03-04T23:05:00Z">
            <w:rPr>
              <w:rFonts w:eastAsia="SimHei"/>
              <w:b/>
              <w:bCs/>
              <w:color w:val="000000" w:themeColor="text1"/>
              <w:lang w:eastAsia="ja-JP"/>
            </w:rPr>
          </w:rPrChange>
        </w:rPr>
        <w:t>Planteamiento del problema</w:t>
      </w:r>
      <w:bookmarkEnd w:id="232"/>
      <w:bookmarkEnd w:id="233"/>
    </w:p>
    <w:p w14:paraId="5281490D" w14:textId="5F4C0929" w:rsidR="00C07B9D" w:rsidRPr="00C47FBD" w:rsidRDefault="00B25BA4"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Change w:id="238" w:author="Juan  Puentes" w:date="2024-03-04T23:05:00Z">
            <w:rPr>
              <w:rFonts w:eastAsia="SimHei"/>
              <w:b/>
              <w:bCs/>
              <w:color w:val="000000"/>
              <w:lang w:eastAsia="ja-JP"/>
            </w:rPr>
          </w:rPrChange>
        </w:rPr>
      </w:pPr>
      <w:bookmarkStart w:id="239" w:name="_Toc149761247"/>
      <w:r w:rsidRPr="00C47FBD">
        <w:rPr>
          <w:rFonts w:asciiTheme="majorBidi" w:eastAsia="SimHei" w:hAnsiTheme="majorBidi" w:cstheme="majorBidi"/>
          <w:b/>
          <w:bCs/>
          <w:color w:val="000000" w:themeColor="text1"/>
          <w:lang w:eastAsia="ja-JP"/>
          <w:rPrChange w:id="240" w:author="Juan  Puentes" w:date="2024-03-04T23:05:00Z">
            <w:rPr>
              <w:rFonts w:eastAsia="SimHei"/>
              <w:b/>
              <w:bCs/>
              <w:color w:val="000000" w:themeColor="text1"/>
              <w:lang w:eastAsia="ja-JP"/>
            </w:rPr>
          </w:rPrChange>
        </w:rPr>
        <w:t xml:space="preserve"> </w:t>
      </w:r>
      <w:bookmarkStart w:id="241" w:name="_Toc162557981"/>
      <w:r w:rsidR="00C07B9D" w:rsidRPr="00C47FBD">
        <w:rPr>
          <w:rFonts w:asciiTheme="majorBidi" w:eastAsia="SimHei" w:hAnsiTheme="majorBidi" w:cstheme="majorBidi"/>
          <w:b/>
          <w:bCs/>
          <w:color w:val="000000" w:themeColor="text1"/>
          <w:lang w:eastAsia="ja-JP"/>
          <w:rPrChange w:id="242" w:author="Juan  Puentes" w:date="2024-03-04T23:05:00Z">
            <w:rPr>
              <w:rFonts w:eastAsia="SimHei"/>
              <w:b/>
              <w:bCs/>
              <w:color w:val="000000" w:themeColor="text1"/>
              <w:lang w:eastAsia="ja-JP"/>
            </w:rPr>
          </w:rPrChange>
        </w:rPr>
        <w:t>Descripción del problema</w:t>
      </w:r>
      <w:bookmarkEnd w:id="241"/>
      <w:r w:rsidR="00C07B9D" w:rsidRPr="00C47FBD">
        <w:rPr>
          <w:rFonts w:asciiTheme="majorBidi" w:eastAsia="SimHei" w:hAnsiTheme="majorBidi" w:cstheme="majorBidi"/>
          <w:b/>
          <w:bCs/>
          <w:color w:val="000000" w:themeColor="text1"/>
          <w:lang w:eastAsia="ja-JP"/>
          <w:rPrChange w:id="243" w:author="Juan  Puentes" w:date="2024-03-04T23:05:00Z">
            <w:rPr>
              <w:rFonts w:eastAsia="SimHei"/>
              <w:b/>
              <w:bCs/>
              <w:color w:val="000000" w:themeColor="text1"/>
              <w:lang w:eastAsia="ja-JP"/>
            </w:rPr>
          </w:rPrChange>
        </w:rPr>
        <w:t xml:space="preserve"> </w:t>
      </w:r>
      <w:bookmarkEnd w:id="239"/>
    </w:p>
    <w:p w14:paraId="44DC5995" w14:textId="77777777"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244"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245" w:author="Juan  Puentes" w:date="2024-03-04T23:05:00Z">
            <w:rPr>
              <w:rFonts w:eastAsia="SimSun"/>
              <w:color w:val="000000"/>
              <w:lang w:val="es-ES" w:eastAsia="ja-JP"/>
            </w:rPr>
          </w:rPrChange>
        </w:rPr>
        <w:t xml:space="preserve">Una gestión inadecuada del inventario en un supermercado puede generar múltiples problemas, desde la pérdida de tiempo hasta la pérdida monetaria. La falta de un control claro y organizado del inventario puede causar demoras en las tareas administrativas y errores en el registro de las ventas diarias. Además, la falta de un control riguroso puede resultar en la pérdida de productos y, por lo tanto, una pérdida monetaria significativa para el supermercado. </w:t>
      </w:r>
    </w:p>
    <w:p w14:paraId="54657C26" w14:textId="41F50D56"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246"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247" w:author="Juan  Puentes" w:date="2024-03-04T23:05:00Z">
            <w:rPr>
              <w:rFonts w:eastAsia="SimSun"/>
              <w:color w:val="000000"/>
              <w:lang w:val="es-ES" w:eastAsia="ja-JP"/>
            </w:rPr>
          </w:rPrChange>
        </w:rPr>
        <w:t xml:space="preserve">En la actualidad, el supermercado RAPIMERCA, ubicado en el barrio palenque, en la localidad de Kennedy – Bogotá Colombia, lleva un registro manual de sus ventas diarias y su inventario, utilizando libros de contabilidad y cuadernos respectivamente. Este proceso consume tiempo y no proporciona un registro preciso de los productos existentes o faltantes, tales como productos de la canasta familiar, productos de aseo personal, licores, confitería, entre otros productos. De no contar con un inventario actualizado se presenta perdida de productos que resultan en pérdidas financieras. Para mejorar la gestión del inventario y la precisión en el registro de ventas, se </w:t>
      </w:r>
      <w:del w:id="248" w:author="Juan  Puentes" w:date="2024-03-04T22:34:00Z">
        <w:r w:rsidRPr="00C47FBD" w:rsidDel="00FF1AFB">
          <w:rPr>
            <w:rFonts w:asciiTheme="majorBidi" w:eastAsia="SimSun" w:hAnsiTheme="majorBidi" w:cstheme="majorBidi"/>
            <w:color w:val="000000"/>
            <w:lang w:val="es-ES" w:eastAsia="ja-JP"/>
            <w:rPrChange w:id="249" w:author="Juan  Puentes" w:date="2024-03-04T23:05:00Z">
              <w:rPr>
                <w:rFonts w:eastAsia="SimSun"/>
                <w:color w:val="000000"/>
                <w:lang w:val="es-ES" w:eastAsia="ja-JP"/>
              </w:rPr>
            </w:rPrChange>
          </w:rPr>
          <w:delText xml:space="preserve">requiere </w:delText>
        </w:r>
      </w:del>
      <w:r w:rsidR="008A5825" w:rsidRPr="008A5825">
        <w:rPr>
          <w:rFonts w:asciiTheme="majorBidi" w:eastAsia="SimSun" w:hAnsiTheme="majorBidi" w:cstheme="majorBidi"/>
          <w:color w:val="000000"/>
          <w:lang w:val="es-ES" w:eastAsia="ja-JP"/>
        </w:rPr>
        <w:t>necesitó una</w:t>
      </w:r>
      <w:r w:rsidRPr="00C47FBD">
        <w:rPr>
          <w:rFonts w:asciiTheme="majorBidi" w:eastAsia="SimSun" w:hAnsiTheme="majorBidi" w:cstheme="majorBidi"/>
          <w:color w:val="000000"/>
          <w:lang w:val="es-ES" w:eastAsia="ja-JP"/>
          <w:rPrChange w:id="250" w:author="Juan  Puentes" w:date="2024-03-04T23:05:00Z">
            <w:rPr>
              <w:rFonts w:eastAsia="SimSun"/>
              <w:color w:val="000000"/>
              <w:lang w:val="es-ES" w:eastAsia="ja-JP"/>
            </w:rPr>
          </w:rPrChange>
        </w:rPr>
        <w:t xml:space="preserve"> solución tecnológica que permita automatizar estos procesos, reducir perdida de productos y la carga administrativa en los empleados del supermercado. </w:t>
      </w:r>
    </w:p>
    <w:p w14:paraId="5458A189" w14:textId="30E81EFD" w:rsidR="00C07B9D" w:rsidRPr="00C47FBD" w:rsidRDefault="00C07B9D"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Change w:id="251" w:author="Juan  Puentes" w:date="2024-03-04T23:05:00Z">
            <w:rPr>
              <w:rFonts w:eastAsia="SimHei"/>
              <w:b/>
              <w:bCs/>
              <w:color w:val="000000"/>
              <w:lang w:eastAsia="ja-JP"/>
            </w:rPr>
          </w:rPrChange>
        </w:rPr>
      </w:pPr>
      <w:bookmarkStart w:id="252" w:name="_Toc149761248"/>
      <w:bookmarkStart w:id="253" w:name="_Toc162557982"/>
      <w:r w:rsidRPr="00C47FBD">
        <w:rPr>
          <w:rFonts w:asciiTheme="majorBidi" w:eastAsia="SimHei" w:hAnsiTheme="majorBidi" w:cstheme="majorBidi"/>
          <w:b/>
          <w:bCs/>
          <w:color w:val="000000"/>
          <w:lang w:eastAsia="ja-JP"/>
          <w:rPrChange w:id="254" w:author="Juan  Puentes" w:date="2024-03-04T23:05:00Z">
            <w:rPr>
              <w:rFonts w:eastAsia="SimHei"/>
              <w:b/>
              <w:bCs/>
              <w:color w:val="000000"/>
              <w:lang w:eastAsia="ja-JP"/>
            </w:rPr>
          </w:rPrChange>
        </w:rPr>
        <w:t>Formulación del problema</w:t>
      </w:r>
      <w:bookmarkEnd w:id="252"/>
      <w:bookmarkEnd w:id="253"/>
      <w:r w:rsidRPr="00C47FBD">
        <w:rPr>
          <w:rFonts w:asciiTheme="majorBidi" w:eastAsia="SimHei" w:hAnsiTheme="majorBidi" w:cstheme="majorBidi"/>
          <w:b/>
          <w:bCs/>
          <w:color w:val="000000"/>
          <w:lang w:eastAsia="ja-JP"/>
          <w:rPrChange w:id="255" w:author="Juan  Puentes" w:date="2024-03-04T23:05:00Z">
            <w:rPr>
              <w:rFonts w:eastAsia="SimHei"/>
              <w:b/>
              <w:bCs/>
              <w:color w:val="000000"/>
              <w:lang w:eastAsia="ja-JP"/>
            </w:rPr>
          </w:rPrChange>
        </w:rPr>
        <w:t xml:space="preserve"> </w:t>
      </w:r>
    </w:p>
    <w:p w14:paraId="6739D58A" w14:textId="77777777"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256"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257" w:author="Juan  Puentes" w:date="2024-03-04T23:05:00Z">
            <w:rPr>
              <w:rFonts w:eastAsia="SimSun"/>
              <w:color w:val="000000"/>
              <w:lang w:val="es-ES" w:eastAsia="ja-JP"/>
            </w:rPr>
          </w:rPrChange>
        </w:rPr>
        <w:t>¿Cómo garantizar una adecuada y oportuna gestión de inventarios en el supermercado RAPIMERCA para mantener actualizada la información de productos y facilitar la generación del reporte mensual de ventas?</w:t>
      </w:r>
    </w:p>
    <w:p w14:paraId="30C207FE" w14:textId="252291DF" w:rsidR="00C07B9D" w:rsidRPr="00C47FBD" w:rsidRDefault="00C07B9D"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Change w:id="258" w:author="Juan  Puentes" w:date="2024-03-04T23:05:00Z">
            <w:rPr>
              <w:rFonts w:eastAsia="SimHei"/>
              <w:b/>
              <w:bCs/>
              <w:color w:val="000000"/>
              <w:lang w:eastAsia="ja-JP"/>
            </w:rPr>
          </w:rPrChange>
        </w:rPr>
      </w:pPr>
      <w:bookmarkStart w:id="259" w:name="_Toc149761249"/>
      <w:bookmarkStart w:id="260" w:name="_Toc162557983"/>
      <w:r w:rsidRPr="00C47FBD">
        <w:rPr>
          <w:rFonts w:asciiTheme="majorBidi" w:eastAsia="SimHei" w:hAnsiTheme="majorBidi" w:cstheme="majorBidi"/>
          <w:b/>
          <w:bCs/>
          <w:color w:val="000000"/>
          <w:lang w:eastAsia="ja-JP"/>
          <w:rPrChange w:id="261" w:author="Juan  Puentes" w:date="2024-03-04T23:05:00Z">
            <w:rPr>
              <w:rFonts w:eastAsia="SimHei"/>
              <w:b/>
              <w:bCs/>
              <w:color w:val="000000"/>
              <w:lang w:eastAsia="ja-JP"/>
            </w:rPr>
          </w:rPrChange>
        </w:rPr>
        <w:lastRenderedPageBreak/>
        <w:t>Justificación</w:t>
      </w:r>
      <w:bookmarkEnd w:id="260"/>
      <w:r w:rsidRPr="00C47FBD">
        <w:rPr>
          <w:rFonts w:asciiTheme="majorBidi" w:eastAsia="SimHei" w:hAnsiTheme="majorBidi" w:cstheme="majorBidi"/>
          <w:b/>
          <w:bCs/>
          <w:color w:val="000000"/>
          <w:lang w:eastAsia="ja-JP"/>
          <w:rPrChange w:id="262" w:author="Juan  Puentes" w:date="2024-03-04T23:05:00Z">
            <w:rPr>
              <w:rFonts w:eastAsia="SimHei"/>
              <w:b/>
              <w:bCs/>
              <w:color w:val="000000"/>
              <w:lang w:eastAsia="ja-JP"/>
            </w:rPr>
          </w:rPrChange>
        </w:rPr>
        <w:t xml:space="preserve"> </w:t>
      </w:r>
      <w:bookmarkEnd w:id="259"/>
    </w:p>
    <w:p w14:paraId="1EB97497" w14:textId="346B20D1"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263"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264" w:author="Juan  Puentes" w:date="2024-03-04T23:05:00Z">
            <w:rPr>
              <w:rFonts w:eastAsia="SimSun"/>
              <w:color w:val="000000"/>
              <w:lang w:val="es-ES" w:eastAsia="ja-JP"/>
            </w:rPr>
          </w:rPrChange>
        </w:rPr>
        <w:t xml:space="preserve">La solución de automatización de inventario y ventas en un supermercado es de gran importancia ya que permitirá mejorar la eficiencia en la gestión del negocio, al reducir la carga administrativa en los empleados del supermercado, se </w:t>
      </w:r>
      <w:del w:id="265" w:author="Juan  Puentes" w:date="2024-03-04T22:34:00Z">
        <w:r w:rsidRPr="00C47FBD" w:rsidDel="00FF1AFB">
          <w:rPr>
            <w:rFonts w:asciiTheme="majorBidi" w:eastAsia="SimSun" w:hAnsiTheme="majorBidi" w:cstheme="majorBidi"/>
            <w:color w:val="000000"/>
            <w:lang w:val="es-ES" w:eastAsia="ja-JP"/>
            <w:rPrChange w:id="266" w:author="Juan  Puentes" w:date="2024-03-04T23:05:00Z">
              <w:rPr>
                <w:rFonts w:eastAsia="SimSun"/>
                <w:color w:val="000000"/>
                <w:lang w:val="es-ES" w:eastAsia="ja-JP"/>
              </w:rPr>
            </w:rPrChange>
          </w:rPr>
          <w:delText xml:space="preserve">liberará </w:delText>
        </w:r>
      </w:del>
      <w:ins w:id="267" w:author="Juan  Puentes" w:date="2024-03-04T22:35:00Z">
        <w:r w:rsidR="00FF1AFB" w:rsidRPr="00C47FBD">
          <w:rPr>
            <w:rFonts w:asciiTheme="majorBidi" w:eastAsia="SimSun" w:hAnsiTheme="majorBidi" w:cstheme="majorBidi"/>
            <w:color w:val="000000"/>
            <w:lang w:val="es-ES" w:eastAsia="ja-JP"/>
            <w:rPrChange w:id="268" w:author="Juan  Puentes" w:date="2024-03-04T23:05:00Z">
              <w:rPr>
                <w:rFonts w:eastAsia="SimSun"/>
                <w:color w:val="000000"/>
                <w:lang w:val="es-ES" w:eastAsia="ja-JP"/>
              </w:rPr>
            </w:rPrChange>
          </w:rPr>
          <w:t>liberó</w:t>
        </w:r>
      </w:ins>
      <w:ins w:id="269" w:author="Juan  Puentes" w:date="2024-03-04T22:34:00Z">
        <w:r w:rsidR="00FF1AFB" w:rsidRPr="00C47FBD">
          <w:rPr>
            <w:rFonts w:asciiTheme="majorBidi" w:eastAsia="SimSun" w:hAnsiTheme="majorBidi" w:cstheme="majorBidi"/>
            <w:color w:val="000000"/>
            <w:lang w:val="es-ES" w:eastAsia="ja-JP"/>
            <w:rPrChange w:id="270" w:author="Juan  Puentes" w:date="2024-03-04T23:05:00Z">
              <w:rPr>
                <w:rFonts w:eastAsia="SimSun"/>
                <w:color w:val="000000"/>
                <w:lang w:val="es-ES" w:eastAsia="ja-JP"/>
              </w:rPr>
            </w:rPrChange>
          </w:rPr>
          <w:t xml:space="preserve"> </w:t>
        </w:r>
      </w:ins>
      <w:del w:id="271" w:author="Juan  Puentes" w:date="2024-03-04T22:35:00Z">
        <w:r w:rsidRPr="00C47FBD" w:rsidDel="00FF1AFB">
          <w:rPr>
            <w:rFonts w:asciiTheme="majorBidi" w:eastAsia="SimSun" w:hAnsiTheme="majorBidi" w:cstheme="majorBidi"/>
            <w:color w:val="000000"/>
            <w:lang w:val="es-ES" w:eastAsia="ja-JP"/>
            <w:rPrChange w:id="272" w:author="Juan  Puentes" w:date="2024-03-04T23:05:00Z">
              <w:rPr>
                <w:rFonts w:eastAsia="SimSun"/>
                <w:color w:val="000000"/>
                <w:lang w:val="es-ES" w:eastAsia="ja-JP"/>
              </w:rPr>
            </w:rPrChange>
          </w:rPr>
          <w:delText>de</w:delText>
        </w:r>
      </w:del>
      <w:r w:rsidRPr="00C47FBD">
        <w:rPr>
          <w:rFonts w:asciiTheme="majorBidi" w:eastAsia="SimSun" w:hAnsiTheme="majorBidi" w:cstheme="majorBidi"/>
          <w:color w:val="000000"/>
          <w:lang w:val="es-ES" w:eastAsia="ja-JP"/>
          <w:rPrChange w:id="273" w:author="Juan  Puentes" w:date="2024-03-04T23:05:00Z">
            <w:rPr>
              <w:rFonts w:eastAsia="SimSun"/>
              <w:color w:val="000000"/>
              <w:lang w:val="es-ES" w:eastAsia="ja-JP"/>
            </w:rPr>
          </w:rPrChange>
        </w:rPr>
        <w:t xml:space="preserve"> tiempo para que puedan enfocarse en otras áreas y tareas importantes del negocio; además de contar con un registro más preciso y actualizado del inventario; se </w:t>
      </w:r>
      <w:del w:id="274" w:author="Juan  Puentes" w:date="2024-03-04T22:35:00Z">
        <w:r w:rsidRPr="00C47FBD" w:rsidDel="00FF1AFB">
          <w:rPr>
            <w:rFonts w:asciiTheme="majorBidi" w:eastAsia="SimSun" w:hAnsiTheme="majorBidi" w:cstheme="majorBidi"/>
            <w:color w:val="000000"/>
            <w:lang w:val="es-ES" w:eastAsia="ja-JP"/>
            <w:rPrChange w:id="275" w:author="Juan  Puentes" w:date="2024-03-04T23:05:00Z">
              <w:rPr>
                <w:rFonts w:eastAsia="SimSun"/>
                <w:color w:val="000000"/>
                <w:lang w:val="es-ES" w:eastAsia="ja-JP"/>
              </w:rPr>
            </w:rPrChange>
          </w:rPr>
          <w:delText xml:space="preserve">podrán </w:delText>
        </w:r>
      </w:del>
      <w:ins w:id="276" w:author="Juan  Puentes" w:date="2024-03-04T22:35:00Z">
        <w:r w:rsidR="00FF1AFB" w:rsidRPr="00C47FBD">
          <w:rPr>
            <w:rFonts w:asciiTheme="majorBidi" w:eastAsia="SimSun" w:hAnsiTheme="majorBidi" w:cstheme="majorBidi"/>
            <w:color w:val="000000"/>
            <w:lang w:val="es-ES" w:eastAsia="ja-JP"/>
            <w:rPrChange w:id="277" w:author="Juan  Puentes" w:date="2024-03-04T23:05:00Z">
              <w:rPr>
                <w:rFonts w:eastAsia="SimSun"/>
                <w:color w:val="000000"/>
                <w:lang w:val="es-ES" w:eastAsia="ja-JP"/>
              </w:rPr>
            </w:rPrChange>
          </w:rPr>
          <w:t xml:space="preserve">pueden </w:t>
        </w:r>
      </w:ins>
      <w:r w:rsidRPr="00C47FBD">
        <w:rPr>
          <w:rFonts w:asciiTheme="majorBidi" w:eastAsia="SimSun" w:hAnsiTheme="majorBidi" w:cstheme="majorBidi"/>
          <w:color w:val="000000"/>
          <w:lang w:val="es-ES" w:eastAsia="ja-JP"/>
          <w:rPrChange w:id="278" w:author="Juan  Puentes" w:date="2024-03-04T23:05:00Z">
            <w:rPr>
              <w:rFonts w:eastAsia="SimSun"/>
              <w:color w:val="000000"/>
              <w:lang w:val="es-ES" w:eastAsia="ja-JP"/>
            </w:rPr>
          </w:rPrChange>
        </w:rPr>
        <w:t xml:space="preserve">tomar decisiones informadas en cuanto a la cantidad de productos que se deben adquirir y se evitará pérdidas económicas por excedentes o faltantes en el inventario. Por otro lado, al automatizar el registro de ventas se pueden identificar patrones de consumo y preferencias de los clientes, lo que </w:t>
      </w:r>
      <w:del w:id="279" w:author="Juan  Puentes" w:date="2024-03-04T22:36:00Z">
        <w:r w:rsidRPr="00C47FBD" w:rsidDel="00FF1AFB">
          <w:rPr>
            <w:rFonts w:asciiTheme="majorBidi" w:eastAsia="SimSun" w:hAnsiTheme="majorBidi" w:cstheme="majorBidi"/>
            <w:color w:val="000000"/>
            <w:lang w:val="es-ES" w:eastAsia="ja-JP"/>
            <w:rPrChange w:id="280" w:author="Juan  Puentes" w:date="2024-03-04T23:05:00Z">
              <w:rPr>
                <w:rFonts w:eastAsia="SimSun"/>
                <w:color w:val="000000"/>
                <w:lang w:val="es-ES" w:eastAsia="ja-JP"/>
              </w:rPr>
            </w:rPrChange>
          </w:rPr>
          <w:delText xml:space="preserve">permitirá </w:delText>
        </w:r>
      </w:del>
      <w:ins w:id="281" w:author="Juan  Puentes" w:date="2024-03-04T22:36:00Z">
        <w:r w:rsidR="00FF1AFB" w:rsidRPr="00C47FBD">
          <w:rPr>
            <w:rFonts w:asciiTheme="majorBidi" w:eastAsia="SimSun" w:hAnsiTheme="majorBidi" w:cstheme="majorBidi"/>
            <w:color w:val="000000"/>
            <w:lang w:val="es-ES" w:eastAsia="ja-JP"/>
            <w:rPrChange w:id="282" w:author="Juan  Puentes" w:date="2024-03-04T23:05:00Z">
              <w:rPr>
                <w:rFonts w:eastAsia="SimSun"/>
                <w:color w:val="000000"/>
                <w:lang w:val="es-ES" w:eastAsia="ja-JP"/>
              </w:rPr>
            </w:rPrChange>
          </w:rPr>
          <w:t xml:space="preserve">permite </w:t>
        </w:r>
      </w:ins>
      <w:r w:rsidRPr="00C47FBD">
        <w:rPr>
          <w:rFonts w:asciiTheme="majorBidi" w:eastAsia="SimSun" w:hAnsiTheme="majorBidi" w:cstheme="majorBidi"/>
          <w:color w:val="000000"/>
          <w:lang w:val="es-ES" w:eastAsia="ja-JP"/>
          <w:rPrChange w:id="283" w:author="Juan  Puentes" w:date="2024-03-04T23:05:00Z">
            <w:rPr>
              <w:rFonts w:eastAsia="SimSun"/>
              <w:color w:val="000000"/>
              <w:lang w:val="es-ES" w:eastAsia="ja-JP"/>
            </w:rPr>
          </w:rPrChange>
        </w:rPr>
        <w:t xml:space="preserve">al supermercado ofrecer promociones personalizadas y mejorar la experiencia del cliente. </w:t>
      </w:r>
    </w:p>
    <w:p w14:paraId="4BBA8C1D" w14:textId="77777777"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284"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285" w:author="Juan  Puentes" w:date="2024-03-04T23:05:00Z">
            <w:rPr>
              <w:rFonts w:eastAsia="SimSun"/>
              <w:color w:val="000000"/>
              <w:lang w:val="es-ES" w:eastAsia="ja-JP"/>
            </w:rPr>
          </w:rPrChange>
        </w:rPr>
        <w:t xml:space="preserve">Los ahorros en tiempo y dinero de acuerdo con lo anterior son evidentes ya que por un lado el empleado se podrá enfocar en otros aspectos del negocio y se ahorra dinero en productos con poca salida, es decir, excedentes. </w:t>
      </w:r>
    </w:p>
    <w:p w14:paraId="4E9E0468" w14:textId="77777777"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286"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287" w:author="Juan  Puentes" w:date="2024-03-04T23:05:00Z">
            <w:rPr>
              <w:rFonts w:eastAsia="SimSun"/>
              <w:color w:val="000000"/>
              <w:lang w:val="es-ES" w:eastAsia="ja-JP"/>
            </w:rPr>
          </w:rPrChange>
        </w:rPr>
        <w:t xml:space="preserve">A largo plazo, se espera que un supermercado eficiente y bien administrado no tenga pérdidas significativas debido a productos innecesarios. En lugar de ello, se espera que el dinero se reinvierta en áreas del supermercado que necesiten mejoras, como la renovación de equipos y tecnologías, la contratación de personal adicional, la expansión del espacio de ventas, entre otras cosas. </w:t>
      </w:r>
    </w:p>
    <w:p w14:paraId="1F1BFBC0" w14:textId="62DEDACF" w:rsidR="00C07B9D" w:rsidRPr="00C47FBD" w:rsidRDefault="00C07B9D" w:rsidP="00FF1AFB">
      <w:pPr>
        <w:spacing w:after="0" w:line="480" w:lineRule="auto"/>
        <w:ind w:firstLine="720"/>
        <w:jc w:val="both"/>
        <w:rPr>
          <w:rFonts w:asciiTheme="majorBidi" w:eastAsia="SimSun" w:hAnsiTheme="majorBidi" w:cstheme="majorBidi"/>
          <w:color w:val="000000"/>
          <w:lang w:val="es-ES" w:eastAsia="ja-JP"/>
          <w:rPrChange w:id="288"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289" w:author="Juan  Puentes" w:date="2024-03-04T23:05:00Z">
            <w:rPr>
              <w:rFonts w:eastAsia="SimSun"/>
              <w:color w:val="000000"/>
              <w:lang w:val="es-ES" w:eastAsia="ja-JP"/>
            </w:rPr>
          </w:rPrChange>
        </w:rPr>
        <w:t xml:space="preserve">La población requiere de productos de canasta familiar básicos, que un supermercado cuente con gran variedad de productos de alta calidad y precios competitivos, permite a la población ahorrar tiempo y dinero al no tener que buscar productos en diferentes lugares, lo que resulta en una satisfacción del cliente, la </w:t>
      </w:r>
      <w:del w:id="290" w:author="Juan  Puentes" w:date="2024-03-04T22:37:00Z">
        <w:r w:rsidRPr="00C47FBD" w:rsidDel="00FF1AFB">
          <w:rPr>
            <w:rFonts w:asciiTheme="majorBidi" w:eastAsia="SimSun" w:hAnsiTheme="majorBidi" w:cstheme="majorBidi"/>
            <w:color w:val="000000"/>
            <w:lang w:val="es-ES" w:eastAsia="ja-JP"/>
            <w:rPrChange w:id="291" w:author="Juan  Puentes" w:date="2024-03-04T23:05:00Z">
              <w:rPr>
                <w:rFonts w:eastAsia="SimSun"/>
                <w:color w:val="000000"/>
                <w:lang w:val="es-ES" w:eastAsia="ja-JP"/>
              </w:rPr>
            </w:rPrChange>
          </w:rPr>
          <w:delText xml:space="preserve">satisfacción </w:delText>
        </w:r>
      </w:del>
      <w:ins w:id="292" w:author="Juan  Puentes" w:date="2024-03-04T22:37:00Z">
        <w:r w:rsidR="00FF1AFB" w:rsidRPr="00C47FBD">
          <w:rPr>
            <w:rFonts w:asciiTheme="majorBidi" w:eastAsia="SimSun" w:hAnsiTheme="majorBidi" w:cstheme="majorBidi"/>
            <w:color w:val="000000"/>
            <w:lang w:val="es-ES" w:eastAsia="ja-JP"/>
            <w:rPrChange w:id="293" w:author="Juan  Puentes" w:date="2024-03-04T23:05:00Z">
              <w:rPr>
                <w:rFonts w:eastAsia="SimSun"/>
                <w:color w:val="000000"/>
                <w:lang w:val="es-ES" w:eastAsia="ja-JP"/>
              </w:rPr>
            </w:rPrChange>
          </w:rPr>
          <w:t>cual</w:t>
        </w:r>
      </w:ins>
      <w:del w:id="294" w:author="Juan  Puentes" w:date="2024-03-04T22:37:00Z">
        <w:r w:rsidRPr="00C47FBD" w:rsidDel="00FF1AFB">
          <w:rPr>
            <w:rFonts w:asciiTheme="majorBidi" w:eastAsia="SimSun" w:hAnsiTheme="majorBidi" w:cstheme="majorBidi"/>
            <w:color w:val="000000"/>
            <w:lang w:val="es-ES" w:eastAsia="ja-JP"/>
            <w:rPrChange w:id="295" w:author="Juan  Puentes" w:date="2024-03-04T23:05:00Z">
              <w:rPr>
                <w:rFonts w:eastAsia="SimSun"/>
                <w:color w:val="000000"/>
                <w:lang w:val="es-ES" w:eastAsia="ja-JP"/>
              </w:rPr>
            </w:rPrChange>
          </w:rPr>
          <w:delText>del cliente</w:delText>
        </w:r>
      </w:del>
      <w:r w:rsidRPr="00C47FBD">
        <w:rPr>
          <w:rFonts w:asciiTheme="majorBidi" w:eastAsia="SimSun" w:hAnsiTheme="majorBidi" w:cstheme="majorBidi"/>
          <w:color w:val="000000"/>
          <w:lang w:val="es-ES" w:eastAsia="ja-JP"/>
          <w:rPrChange w:id="296" w:author="Juan  Puentes" w:date="2024-03-04T23:05:00Z">
            <w:rPr>
              <w:rFonts w:eastAsia="SimSun"/>
              <w:color w:val="000000"/>
              <w:lang w:val="es-ES" w:eastAsia="ja-JP"/>
            </w:rPr>
          </w:rPrChange>
        </w:rPr>
        <w:t xml:space="preserve"> </w:t>
      </w:r>
      <w:del w:id="297" w:author="Juan  Puentes" w:date="2024-03-04T22:37:00Z">
        <w:r w:rsidRPr="00C47FBD" w:rsidDel="00FF1AFB">
          <w:rPr>
            <w:rFonts w:asciiTheme="majorBidi" w:eastAsia="SimSun" w:hAnsiTheme="majorBidi" w:cstheme="majorBidi"/>
            <w:color w:val="000000"/>
            <w:lang w:val="es-ES" w:eastAsia="ja-JP"/>
            <w:rPrChange w:id="298" w:author="Juan  Puentes" w:date="2024-03-04T23:05:00Z">
              <w:rPr>
                <w:rFonts w:eastAsia="SimSun"/>
                <w:color w:val="000000"/>
                <w:lang w:val="es-ES" w:eastAsia="ja-JP"/>
              </w:rPr>
            </w:rPrChange>
          </w:rPr>
          <w:delText xml:space="preserve">será </w:delText>
        </w:r>
      </w:del>
      <w:ins w:id="299" w:author="Juan  Puentes" w:date="2024-03-04T22:37:00Z">
        <w:r w:rsidR="00FF1AFB" w:rsidRPr="00C47FBD">
          <w:rPr>
            <w:rFonts w:asciiTheme="majorBidi" w:eastAsia="SimSun" w:hAnsiTheme="majorBidi" w:cstheme="majorBidi"/>
            <w:color w:val="000000"/>
            <w:lang w:val="es-ES" w:eastAsia="ja-JP"/>
            <w:rPrChange w:id="300" w:author="Juan  Puentes" w:date="2024-03-04T23:05:00Z">
              <w:rPr>
                <w:rFonts w:eastAsia="SimSun"/>
                <w:color w:val="000000"/>
                <w:lang w:val="es-ES" w:eastAsia="ja-JP"/>
              </w:rPr>
            </w:rPrChange>
          </w:rPr>
          <w:t xml:space="preserve">es </w:t>
        </w:r>
      </w:ins>
      <w:r w:rsidRPr="00C47FBD">
        <w:rPr>
          <w:rFonts w:asciiTheme="majorBidi" w:eastAsia="SimSun" w:hAnsiTheme="majorBidi" w:cstheme="majorBidi"/>
          <w:color w:val="000000"/>
          <w:lang w:val="es-ES" w:eastAsia="ja-JP"/>
          <w:rPrChange w:id="301" w:author="Juan  Puentes" w:date="2024-03-04T23:05:00Z">
            <w:rPr>
              <w:rFonts w:eastAsia="SimSun"/>
              <w:color w:val="000000"/>
              <w:lang w:val="es-ES" w:eastAsia="ja-JP"/>
            </w:rPr>
          </w:rPrChange>
        </w:rPr>
        <w:t xml:space="preserve">medida por la frecuencia de sus compras.  </w:t>
      </w:r>
    </w:p>
    <w:p w14:paraId="0F95B2CB" w14:textId="77777777"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302"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303" w:author="Juan  Puentes" w:date="2024-03-04T23:05:00Z">
            <w:rPr>
              <w:rFonts w:eastAsia="SimSun"/>
              <w:color w:val="000000"/>
              <w:lang w:val="es-ES" w:eastAsia="ja-JP"/>
            </w:rPr>
          </w:rPrChange>
        </w:rPr>
        <w:lastRenderedPageBreak/>
        <w:t xml:space="preserve"> Por lo tanto, contar con una solución eficiente de gestión de inventario es esencial para optimizar recursos, reducir riesgos y aumentar la rentabilidad del negocio. </w:t>
      </w:r>
    </w:p>
    <w:p w14:paraId="7CF8D881" w14:textId="2406ABB1"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304"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305" w:author="Juan  Puentes" w:date="2024-03-04T23:05:00Z">
            <w:rPr>
              <w:rFonts w:eastAsia="SimSun"/>
              <w:color w:val="000000"/>
              <w:lang w:val="es-ES" w:eastAsia="ja-JP"/>
            </w:rPr>
          </w:rPrChange>
        </w:rPr>
        <w:t xml:space="preserve">La implementación de un sistema de gestión de inventario automatizado y en tiempo real </w:t>
      </w:r>
      <w:del w:id="306" w:author="Juan  Puentes" w:date="2024-03-04T22:37:00Z">
        <w:r w:rsidRPr="00C47FBD" w:rsidDel="00FF1AFB">
          <w:rPr>
            <w:rFonts w:asciiTheme="majorBidi" w:eastAsia="SimSun" w:hAnsiTheme="majorBidi" w:cstheme="majorBidi"/>
            <w:color w:val="000000"/>
            <w:lang w:val="es-ES" w:eastAsia="ja-JP"/>
            <w:rPrChange w:id="307" w:author="Juan  Puentes" w:date="2024-03-04T23:05:00Z">
              <w:rPr>
                <w:rFonts w:eastAsia="SimSun"/>
                <w:color w:val="000000"/>
                <w:lang w:val="es-ES" w:eastAsia="ja-JP"/>
              </w:rPr>
            </w:rPrChange>
          </w:rPr>
          <w:delText xml:space="preserve">permitirá </w:delText>
        </w:r>
      </w:del>
      <w:ins w:id="308" w:author="Juan  Puentes" w:date="2024-03-04T22:37:00Z">
        <w:r w:rsidR="00FF1AFB" w:rsidRPr="00C47FBD">
          <w:rPr>
            <w:rFonts w:asciiTheme="majorBidi" w:eastAsia="SimSun" w:hAnsiTheme="majorBidi" w:cstheme="majorBidi"/>
            <w:color w:val="000000"/>
            <w:lang w:val="es-ES" w:eastAsia="ja-JP"/>
            <w:rPrChange w:id="309" w:author="Juan  Puentes" w:date="2024-03-04T23:05:00Z">
              <w:rPr>
                <w:rFonts w:eastAsia="SimSun"/>
                <w:color w:val="000000"/>
                <w:lang w:val="es-ES" w:eastAsia="ja-JP"/>
              </w:rPr>
            </w:rPrChange>
          </w:rPr>
          <w:t xml:space="preserve">permite </w:t>
        </w:r>
      </w:ins>
      <w:r w:rsidRPr="00C47FBD">
        <w:rPr>
          <w:rFonts w:asciiTheme="majorBidi" w:eastAsia="SimSun" w:hAnsiTheme="majorBidi" w:cstheme="majorBidi"/>
          <w:color w:val="000000"/>
          <w:lang w:val="es-ES" w:eastAsia="ja-JP"/>
          <w:rPrChange w:id="310" w:author="Juan  Puentes" w:date="2024-03-04T23:05:00Z">
            <w:rPr>
              <w:rFonts w:eastAsia="SimSun"/>
              <w:color w:val="000000"/>
              <w:lang w:val="es-ES" w:eastAsia="ja-JP"/>
            </w:rPr>
          </w:rPrChange>
        </w:rPr>
        <w:t xml:space="preserve">a los gerentes y empleados del supermercado ahorrar tiempo y recursos, optimizar la gestión de inventario, reducir los errores en la contabilidad de las ventas y minimizar la pérdida de productos. Además, la implementación de un sistema de este tipo </w:t>
      </w:r>
      <w:del w:id="311" w:author="Juan  Puentes" w:date="2024-03-04T22:38:00Z">
        <w:r w:rsidRPr="00C47FBD" w:rsidDel="00FF1AFB">
          <w:rPr>
            <w:rFonts w:asciiTheme="majorBidi" w:eastAsia="SimSun" w:hAnsiTheme="majorBidi" w:cstheme="majorBidi"/>
            <w:color w:val="000000"/>
            <w:lang w:val="es-ES" w:eastAsia="ja-JP"/>
            <w:rPrChange w:id="312" w:author="Juan  Puentes" w:date="2024-03-04T23:05:00Z">
              <w:rPr>
                <w:rFonts w:eastAsia="SimSun"/>
                <w:color w:val="000000"/>
                <w:lang w:val="es-ES" w:eastAsia="ja-JP"/>
              </w:rPr>
            </w:rPrChange>
          </w:rPr>
          <w:delText xml:space="preserve">permitirá </w:delText>
        </w:r>
      </w:del>
      <w:ins w:id="313" w:author="Juan  Puentes" w:date="2024-03-04T22:38:00Z">
        <w:r w:rsidR="00FF1AFB" w:rsidRPr="00C47FBD">
          <w:rPr>
            <w:rFonts w:asciiTheme="majorBidi" w:eastAsia="SimSun" w:hAnsiTheme="majorBidi" w:cstheme="majorBidi"/>
            <w:color w:val="000000"/>
            <w:lang w:val="es-ES" w:eastAsia="ja-JP"/>
            <w:rPrChange w:id="314" w:author="Juan  Puentes" w:date="2024-03-04T23:05:00Z">
              <w:rPr>
                <w:rFonts w:eastAsia="SimSun"/>
                <w:color w:val="000000"/>
                <w:lang w:val="es-ES" w:eastAsia="ja-JP"/>
              </w:rPr>
            </w:rPrChange>
          </w:rPr>
          <w:t xml:space="preserve">permite </w:t>
        </w:r>
      </w:ins>
      <w:r w:rsidRPr="00C47FBD">
        <w:rPr>
          <w:rFonts w:asciiTheme="majorBidi" w:eastAsia="SimSun" w:hAnsiTheme="majorBidi" w:cstheme="majorBidi"/>
          <w:color w:val="000000"/>
          <w:lang w:val="es-ES" w:eastAsia="ja-JP"/>
          <w:rPrChange w:id="315" w:author="Juan  Puentes" w:date="2024-03-04T23:05:00Z">
            <w:rPr>
              <w:rFonts w:eastAsia="SimSun"/>
              <w:color w:val="000000"/>
              <w:lang w:val="es-ES" w:eastAsia="ja-JP"/>
            </w:rPr>
          </w:rPrChange>
        </w:rPr>
        <w:t xml:space="preserve">una mayor eficiencia en la gestión del negocio, lo que se </w:t>
      </w:r>
      <w:del w:id="316" w:author="Juan  Puentes" w:date="2024-03-04T22:38:00Z">
        <w:r w:rsidRPr="00C47FBD" w:rsidDel="00FF1AFB">
          <w:rPr>
            <w:rFonts w:asciiTheme="majorBidi" w:eastAsia="SimSun" w:hAnsiTheme="majorBidi" w:cstheme="majorBidi"/>
            <w:color w:val="000000"/>
            <w:lang w:val="es-ES" w:eastAsia="ja-JP"/>
            <w:rPrChange w:id="317" w:author="Juan  Puentes" w:date="2024-03-04T23:05:00Z">
              <w:rPr>
                <w:rFonts w:eastAsia="SimSun"/>
                <w:color w:val="000000"/>
                <w:lang w:val="es-ES" w:eastAsia="ja-JP"/>
              </w:rPr>
            </w:rPrChange>
          </w:rPr>
          <w:delText xml:space="preserve">traducirá </w:delText>
        </w:r>
      </w:del>
      <w:ins w:id="318" w:author="Juan  Puentes" w:date="2024-03-04T22:38:00Z">
        <w:r w:rsidR="00FF1AFB" w:rsidRPr="00C47FBD">
          <w:rPr>
            <w:rFonts w:asciiTheme="majorBidi" w:eastAsia="SimSun" w:hAnsiTheme="majorBidi" w:cstheme="majorBidi"/>
            <w:color w:val="000000"/>
            <w:lang w:val="es-ES" w:eastAsia="ja-JP"/>
            <w:rPrChange w:id="319" w:author="Juan  Puentes" w:date="2024-03-04T23:05:00Z">
              <w:rPr>
                <w:rFonts w:eastAsia="SimSun"/>
                <w:color w:val="000000"/>
                <w:lang w:val="es-ES" w:eastAsia="ja-JP"/>
              </w:rPr>
            </w:rPrChange>
          </w:rPr>
          <w:t xml:space="preserve">traduce </w:t>
        </w:r>
      </w:ins>
      <w:r w:rsidRPr="00C47FBD">
        <w:rPr>
          <w:rFonts w:asciiTheme="majorBidi" w:eastAsia="SimSun" w:hAnsiTheme="majorBidi" w:cstheme="majorBidi"/>
          <w:color w:val="000000"/>
          <w:lang w:val="es-ES" w:eastAsia="ja-JP"/>
          <w:rPrChange w:id="320" w:author="Juan  Puentes" w:date="2024-03-04T23:05:00Z">
            <w:rPr>
              <w:rFonts w:eastAsia="SimSun"/>
              <w:color w:val="000000"/>
              <w:lang w:val="es-ES" w:eastAsia="ja-JP"/>
            </w:rPr>
          </w:rPrChange>
        </w:rPr>
        <w:t xml:space="preserve">en una mayor rentabilidad y una mejor satisfacción del cliente. </w:t>
      </w:r>
    </w:p>
    <w:p w14:paraId="4D0F8213" w14:textId="22D54D67" w:rsidR="004E3AC4" w:rsidRPr="00C47FBD" w:rsidRDefault="00C07B9D" w:rsidP="004E3AC4">
      <w:pPr>
        <w:rPr>
          <w:rFonts w:asciiTheme="majorBidi" w:eastAsia="SimSun" w:hAnsiTheme="majorBidi" w:cstheme="majorBidi"/>
          <w:color w:val="000000"/>
          <w:lang w:val="es-ES" w:eastAsia="ja-JP"/>
          <w:rPrChange w:id="321"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322" w:author="Juan  Puentes" w:date="2024-03-04T23:05:00Z">
            <w:rPr>
              <w:rFonts w:eastAsia="SimSun"/>
              <w:color w:val="000000"/>
              <w:lang w:val="es-ES" w:eastAsia="ja-JP"/>
            </w:rPr>
          </w:rPrChange>
        </w:rPr>
        <w:t xml:space="preserve">El desarrollo de este trabajo de grado además de lo planteado </w:t>
      </w:r>
      <w:del w:id="323" w:author="Juan  Puentes" w:date="2024-03-04T22:38:00Z">
        <w:r w:rsidRPr="00C47FBD" w:rsidDel="00FF1AFB">
          <w:rPr>
            <w:rFonts w:asciiTheme="majorBidi" w:eastAsia="SimSun" w:hAnsiTheme="majorBidi" w:cstheme="majorBidi"/>
            <w:color w:val="000000"/>
            <w:lang w:val="es-ES" w:eastAsia="ja-JP"/>
            <w:rPrChange w:id="324" w:author="Juan  Puentes" w:date="2024-03-04T23:05:00Z">
              <w:rPr>
                <w:rFonts w:eastAsia="SimSun"/>
                <w:color w:val="000000"/>
                <w:lang w:val="es-ES" w:eastAsia="ja-JP"/>
              </w:rPr>
            </w:rPrChange>
          </w:rPr>
          <w:delText>anteriormente,</w:delText>
        </w:r>
      </w:del>
      <w:ins w:id="325" w:author="Juan  Puentes" w:date="2024-03-04T22:38:00Z">
        <w:r w:rsidR="00FF1AFB" w:rsidRPr="00C47FBD">
          <w:rPr>
            <w:rFonts w:asciiTheme="majorBidi" w:eastAsia="SimSun" w:hAnsiTheme="majorBidi" w:cstheme="majorBidi"/>
            <w:color w:val="000000"/>
            <w:lang w:val="es-ES" w:eastAsia="ja-JP"/>
            <w:rPrChange w:id="326" w:author="Juan  Puentes" w:date="2024-03-04T23:05:00Z">
              <w:rPr>
                <w:rFonts w:eastAsia="SimSun"/>
                <w:color w:val="000000"/>
                <w:lang w:val="es-ES" w:eastAsia="ja-JP"/>
              </w:rPr>
            </w:rPrChange>
          </w:rPr>
          <w:t>anteriormente</w:t>
        </w:r>
      </w:ins>
      <w:r w:rsidRPr="00C47FBD">
        <w:rPr>
          <w:rFonts w:asciiTheme="majorBidi" w:eastAsia="SimSun" w:hAnsiTheme="majorBidi" w:cstheme="majorBidi"/>
          <w:color w:val="000000"/>
          <w:lang w:val="es-ES" w:eastAsia="ja-JP"/>
          <w:rPrChange w:id="327" w:author="Juan  Puentes" w:date="2024-03-04T23:05:00Z">
            <w:rPr>
              <w:rFonts w:eastAsia="SimSun"/>
              <w:color w:val="000000"/>
              <w:lang w:val="es-ES" w:eastAsia="ja-JP"/>
            </w:rPr>
          </w:rPrChange>
        </w:rPr>
        <w:t xml:space="preserve"> implic</w:t>
      </w:r>
      <w:ins w:id="328" w:author="Juan  Puentes" w:date="2024-03-04T22:38:00Z">
        <w:r w:rsidR="00FF1AFB" w:rsidRPr="00C47FBD">
          <w:rPr>
            <w:rFonts w:asciiTheme="majorBidi" w:eastAsia="SimSun" w:hAnsiTheme="majorBidi" w:cstheme="majorBidi"/>
            <w:color w:val="000000"/>
            <w:lang w:val="es-ES" w:eastAsia="ja-JP"/>
            <w:rPrChange w:id="329" w:author="Juan  Puentes" w:date="2024-03-04T23:05:00Z">
              <w:rPr>
                <w:rFonts w:eastAsia="SimSun"/>
                <w:color w:val="000000"/>
                <w:lang w:val="es-ES" w:eastAsia="ja-JP"/>
              </w:rPr>
            </w:rPrChange>
          </w:rPr>
          <w:t>ó</w:t>
        </w:r>
      </w:ins>
      <w:del w:id="330" w:author="Juan  Puentes" w:date="2024-03-04T22:38:00Z">
        <w:r w:rsidRPr="00C47FBD" w:rsidDel="00FF1AFB">
          <w:rPr>
            <w:rFonts w:asciiTheme="majorBidi" w:eastAsia="SimSun" w:hAnsiTheme="majorBidi" w:cstheme="majorBidi"/>
            <w:color w:val="000000"/>
            <w:lang w:val="es-ES" w:eastAsia="ja-JP"/>
            <w:rPrChange w:id="331" w:author="Juan  Puentes" w:date="2024-03-04T23:05:00Z">
              <w:rPr>
                <w:rFonts w:eastAsia="SimSun"/>
                <w:color w:val="000000"/>
                <w:lang w:val="es-ES" w:eastAsia="ja-JP"/>
              </w:rPr>
            </w:rPrChange>
          </w:rPr>
          <w:delText>a</w:delText>
        </w:r>
      </w:del>
      <w:r w:rsidRPr="00C47FBD">
        <w:rPr>
          <w:rFonts w:asciiTheme="majorBidi" w:eastAsia="SimSun" w:hAnsiTheme="majorBidi" w:cstheme="majorBidi"/>
          <w:color w:val="000000"/>
          <w:lang w:val="es-ES" w:eastAsia="ja-JP"/>
          <w:rPrChange w:id="332" w:author="Juan  Puentes" w:date="2024-03-04T23:05:00Z">
            <w:rPr>
              <w:rFonts w:eastAsia="SimSun"/>
              <w:color w:val="000000"/>
              <w:lang w:val="es-ES" w:eastAsia="ja-JP"/>
            </w:rPr>
          </w:rPrChange>
        </w:rPr>
        <w:t xml:space="preserve"> unir o conectar todos los conocimientos vistos durante la carrera, investigar sobre las diferentes tecnologías </w:t>
      </w:r>
      <w:ins w:id="333" w:author="Juan  Puentes" w:date="2024-03-04T22:39:00Z">
        <w:r w:rsidR="00FF1AFB" w:rsidRPr="00C47FBD">
          <w:rPr>
            <w:rFonts w:asciiTheme="majorBidi" w:eastAsia="SimSun" w:hAnsiTheme="majorBidi" w:cstheme="majorBidi"/>
            <w:color w:val="000000"/>
            <w:lang w:val="es-ES" w:eastAsia="ja-JP"/>
            <w:rPrChange w:id="334" w:author="Juan  Puentes" w:date="2024-03-04T23:05:00Z">
              <w:rPr>
                <w:rFonts w:eastAsia="SimSun"/>
                <w:color w:val="000000"/>
                <w:lang w:val="es-ES" w:eastAsia="ja-JP"/>
              </w:rPr>
            </w:rPrChange>
          </w:rPr>
          <w:t>usadas</w:t>
        </w:r>
      </w:ins>
      <w:r w:rsidR="00DE4703">
        <w:rPr>
          <w:rFonts w:asciiTheme="majorBidi" w:eastAsia="SimSun" w:hAnsiTheme="majorBidi" w:cstheme="majorBidi"/>
          <w:color w:val="000000"/>
          <w:lang w:val="es-ES" w:eastAsia="ja-JP"/>
        </w:rPr>
        <w:t xml:space="preserve"> </w:t>
      </w:r>
      <w:del w:id="335" w:author="Juan  Puentes" w:date="2024-03-04T22:39:00Z">
        <w:r w:rsidRPr="00C47FBD" w:rsidDel="00FF1AFB">
          <w:rPr>
            <w:rFonts w:asciiTheme="majorBidi" w:eastAsia="SimSun" w:hAnsiTheme="majorBidi" w:cstheme="majorBidi"/>
            <w:color w:val="000000"/>
            <w:lang w:val="es-ES" w:eastAsia="ja-JP"/>
            <w:rPrChange w:id="336" w:author="Juan  Puentes" w:date="2024-03-04T23:05:00Z">
              <w:rPr>
                <w:rFonts w:eastAsia="SimSun"/>
                <w:color w:val="000000"/>
                <w:lang w:val="es-ES" w:eastAsia="ja-JP"/>
              </w:rPr>
            </w:rPrChange>
          </w:rPr>
          <w:delText xml:space="preserve">a usar </w:delText>
        </w:r>
      </w:del>
      <w:r w:rsidRPr="00C47FBD">
        <w:rPr>
          <w:rFonts w:asciiTheme="majorBidi" w:eastAsia="SimSun" w:hAnsiTheme="majorBidi" w:cstheme="majorBidi"/>
          <w:color w:val="000000"/>
          <w:lang w:val="es-ES" w:eastAsia="ja-JP"/>
          <w:rPrChange w:id="337" w:author="Juan  Puentes" w:date="2024-03-04T23:05:00Z">
            <w:rPr>
              <w:rFonts w:eastAsia="SimSun"/>
              <w:color w:val="000000"/>
              <w:lang w:val="es-ES" w:eastAsia="ja-JP"/>
            </w:rPr>
          </w:rPrChange>
        </w:rPr>
        <w:t xml:space="preserve">en el desarrollo de este, metodologías de trabajo, </w:t>
      </w:r>
      <w:del w:id="338" w:author="Juan  Puentes" w:date="2024-03-04T22:40:00Z">
        <w:r w:rsidRPr="00C47FBD" w:rsidDel="00FF1AFB">
          <w:rPr>
            <w:rFonts w:asciiTheme="majorBidi" w:eastAsia="SimSun" w:hAnsiTheme="majorBidi" w:cstheme="majorBidi"/>
            <w:color w:val="000000"/>
            <w:lang w:val="es-ES" w:eastAsia="ja-JP"/>
            <w:rPrChange w:id="339" w:author="Juan  Puentes" w:date="2024-03-04T23:05:00Z">
              <w:rPr>
                <w:rFonts w:eastAsia="SimSun"/>
                <w:color w:val="000000"/>
                <w:lang w:val="es-ES" w:eastAsia="ja-JP"/>
              </w:rPr>
            </w:rPrChange>
          </w:rPr>
          <w:delText xml:space="preserve">con el fin de que </w:delText>
        </w:r>
      </w:del>
      <w:r w:rsidRPr="00C47FBD">
        <w:rPr>
          <w:rFonts w:asciiTheme="majorBidi" w:eastAsia="SimSun" w:hAnsiTheme="majorBidi" w:cstheme="majorBidi"/>
          <w:color w:val="000000"/>
          <w:lang w:val="es-ES" w:eastAsia="ja-JP"/>
          <w:rPrChange w:id="340" w:author="Juan  Puentes" w:date="2024-03-04T23:05:00Z">
            <w:rPr>
              <w:rFonts w:eastAsia="SimSun"/>
              <w:color w:val="000000"/>
              <w:lang w:val="es-ES" w:eastAsia="ja-JP"/>
            </w:rPr>
          </w:rPrChange>
        </w:rPr>
        <w:t xml:space="preserve">dichos conocimientos se </w:t>
      </w:r>
      <w:del w:id="341" w:author="Juan  Puentes" w:date="2024-03-04T22:40:00Z">
        <w:r w:rsidRPr="00C47FBD" w:rsidDel="00FF1AFB">
          <w:rPr>
            <w:rFonts w:asciiTheme="majorBidi" w:eastAsia="SimSun" w:hAnsiTheme="majorBidi" w:cstheme="majorBidi"/>
            <w:color w:val="000000"/>
            <w:lang w:val="es-ES" w:eastAsia="ja-JP"/>
            <w:rPrChange w:id="342" w:author="Juan  Puentes" w:date="2024-03-04T23:05:00Z">
              <w:rPr>
                <w:rFonts w:eastAsia="SimSun"/>
                <w:color w:val="000000"/>
                <w:lang w:val="es-ES" w:eastAsia="ja-JP"/>
              </w:rPr>
            </w:rPrChange>
          </w:rPr>
          <w:delText xml:space="preserve">planteen </w:delText>
        </w:r>
      </w:del>
      <w:ins w:id="343" w:author="Juan  Puentes" w:date="2024-03-04T22:40:00Z">
        <w:r w:rsidR="00FF1AFB" w:rsidRPr="00C47FBD">
          <w:rPr>
            <w:rFonts w:asciiTheme="majorBidi" w:eastAsia="SimSun" w:hAnsiTheme="majorBidi" w:cstheme="majorBidi"/>
            <w:color w:val="000000"/>
            <w:lang w:val="es-ES" w:eastAsia="ja-JP"/>
            <w:rPrChange w:id="344" w:author="Juan  Puentes" w:date="2024-03-04T23:05:00Z">
              <w:rPr>
                <w:rFonts w:eastAsia="SimSun"/>
                <w:color w:val="000000"/>
                <w:lang w:val="es-ES" w:eastAsia="ja-JP"/>
              </w:rPr>
            </w:rPrChange>
          </w:rPr>
          <w:t xml:space="preserve">colocaron </w:t>
        </w:r>
      </w:ins>
      <w:del w:id="345" w:author="Juan  Puentes" w:date="2024-03-04T22:40:00Z">
        <w:r w:rsidRPr="00C47FBD" w:rsidDel="00FF1AFB">
          <w:rPr>
            <w:rFonts w:asciiTheme="majorBidi" w:eastAsia="SimSun" w:hAnsiTheme="majorBidi" w:cstheme="majorBidi"/>
            <w:color w:val="000000"/>
            <w:lang w:val="es-ES" w:eastAsia="ja-JP"/>
            <w:rPrChange w:id="346" w:author="Juan  Puentes" w:date="2024-03-04T23:05:00Z">
              <w:rPr>
                <w:rFonts w:eastAsia="SimSun"/>
                <w:color w:val="000000"/>
                <w:lang w:val="es-ES" w:eastAsia="ja-JP"/>
              </w:rPr>
            </w:rPrChange>
          </w:rPr>
          <w:delText xml:space="preserve">o se pongan </w:delText>
        </w:r>
      </w:del>
      <w:r w:rsidRPr="00C47FBD">
        <w:rPr>
          <w:rFonts w:asciiTheme="majorBidi" w:eastAsia="SimSun" w:hAnsiTheme="majorBidi" w:cstheme="majorBidi"/>
          <w:color w:val="000000"/>
          <w:lang w:val="es-ES" w:eastAsia="ja-JP"/>
          <w:rPrChange w:id="347" w:author="Juan  Puentes" w:date="2024-03-04T23:05:00Z">
            <w:rPr>
              <w:rFonts w:eastAsia="SimSun"/>
              <w:color w:val="000000"/>
              <w:lang w:val="es-ES" w:eastAsia="ja-JP"/>
            </w:rPr>
          </w:rPrChange>
        </w:rPr>
        <w:t>en práctica en un proyecto concreto que dé solución a</w:t>
      </w:r>
      <w:r w:rsidRPr="00C47FBD">
        <w:rPr>
          <w:rFonts w:asciiTheme="majorBidi" w:hAnsiTheme="majorBidi" w:cstheme="majorBidi"/>
          <w:color w:val="548DD4"/>
          <w:rPrChange w:id="348" w:author="Juan  Puentes" w:date="2024-03-04T23:05:00Z">
            <w:rPr>
              <w:color w:val="548DD4"/>
            </w:rPr>
          </w:rPrChange>
        </w:rPr>
        <w:t xml:space="preserve"> </w:t>
      </w:r>
      <w:r w:rsidR="004E3AC4" w:rsidRPr="00C47FBD">
        <w:rPr>
          <w:rFonts w:asciiTheme="majorBidi" w:eastAsia="SimSun" w:hAnsiTheme="majorBidi" w:cstheme="majorBidi"/>
          <w:color w:val="000000"/>
          <w:lang w:val="es-ES" w:eastAsia="ja-JP"/>
          <w:rPrChange w:id="349" w:author="Juan  Puentes" w:date="2024-03-04T23:05:00Z">
            <w:rPr>
              <w:rFonts w:eastAsia="SimSun"/>
              <w:color w:val="000000"/>
              <w:lang w:val="es-ES" w:eastAsia="ja-JP"/>
            </w:rPr>
          </w:rPrChange>
        </w:rPr>
        <w:t xml:space="preserve">un problema.  </w:t>
      </w:r>
    </w:p>
    <w:p w14:paraId="66FDEFF6" w14:textId="7F36FFAE" w:rsidR="004E3AC4" w:rsidRPr="00C47FBD" w:rsidRDefault="004E3AC4"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Change w:id="350" w:author="Juan  Puentes" w:date="2024-03-04T23:05:00Z">
            <w:rPr>
              <w:rFonts w:eastAsia="SimHei"/>
              <w:b/>
              <w:bCs/>
              <w:color w:val="000000"/>
              <w:lang w:eastAsia="ja-JP"/>
            </w:rPr>
          </w:rPrChange>
        </w:rPr>
      </w:pPr>
      <w:bookmarkStart w:id="351" w:name="_Toc149761250"/>
      <w:bookmarkStart w:id="352" w:name="_Toc162557984"/>
      <w:r w:rsidRPr="00C47FBD">
        <w:rPr>
          <w:rFonts w:asciiTheme="majorBidi" w:eastAsia="SimHei" w:hAnsiTheme="majorBidi" w:cstheme="majorBidi"/>
          <w:b/>
          <w:bCs/>
          <w:color w:val="000000"/>
          <w:lang w:eastAsia="ja-JP"/>
          <w:rPrChange w:id="353" w:author="Juan  Puentes" w:date="2024-03-04T23:05:00Z">
            <w:rPr>
              <w:rFonts w:eastAsia="SimHei"/>
              <w:b/>
              <w:bCs/>
              <w:color w:val="000000"/>
              <w:lang w:eastAsia="ja-JP"/>
            </w:rPr>
          </w:rPrChange>
        </w:rPr>
        <w:t>Objetivos</w:t>
      </w:r>
      <w:bookmarkEnd w:id="351"/>
      <w:bookmarkEnd w:id="352"/>
    </w:p>
    <w:p w14:paraId="36EBA123" w14:textId="77777777" w:rsidR="004E3AC4" w:rsidRPr="00C47FBD" w:rsidRDefault="004E3AC4" w:rsidP="004E3AC4">
      <w:pPr>
        <w:keepNext/>
        <w:keepLines/>
        <w:numPr>
          <w:ilvl w:val="2"/>
          <w:numId w:val="18"/>
        </w:numPr>
        <w:spacing w:before="240" w:after="120" w:line="480" w:lineRule="auto"/>
        <w:ind w:left="0" w:firstLine="0"/>
        <w:jc w:val="both"/>
        <w:outlineLvl w:val="2"/>
        <w:rPr>
          <w:rFonts w:asciiTheme="majorBidi" w:eastAsia="SimHei" w:hAnsiTheme="majorBidi" w:cstheme="majorBidi"/>
          <w:b/>
          <w:bCs/>
          <w:i/>
          <w:color w:val="000000"/>
          <w:lang w:val="es-ES" w:eastAsia="ja-JP"/>
          <w:rPrChange w:id="354" w:author="Juan  Puentes" w:date="2024-03-04T23:05:00Z">
            <w:rPr>
              <w:rFonts w:eastAsia="SimHei"/>
              <w:b/>
              <w:bCs/>
              <w:i/>
              <w:color w:val="000000"/>
              <w:lang w:val="es-ES" w:eastAsia="ja-JP"/>
            </w:rPr>
          </w:rPrChange>
        </w:rPr>
      </w:pPr>
      <w:bookmarkStart w:id="355" w:name="_Toc149761251"/>
      <w:bookmarkStart w:id="356" w:name="_Toc162557985"/>
      <w:r w:rsidRPr="00C47FBD">
        <w:rPr>
          <w:rFonts w:asciiTheme="majorBidi" w:eastAsia="SimHei" w:hAnsiTheme="majorBidi" w:cstheme="majorBidi"/>
          <w:b/>
          <w:bCs/>
          <w:i/>
          <w:color w:val="000000"/>
          <w:lang w:val="es-ES" w:eastAsia="ja-JP"/>
          <w:rPrChange w:id="357" w:author="Juan  Puentes" w:date="2024-03-04T23:05:00Z">
            <w:rPr>
              <w:rFonts w:eastAsia="SimHei"/>
              <w:b/>
              <w:bCs/>
              <w:i/>
              <w:color w:val="000000"/>
              <w:lang w:val="es-ES" w:eastAsia="ja-JP"/>
            </w:rPr>
          </w:rPrChange>
        </w:rPr>
        <w:t>Objetivo general</w:t>
      </w:r>
      <w:bookmarkEnd w:id="355"/>
      <w:bookmarkEnd w:id="356"/>
    </w:p>
    <w:p w14:paraId="08917D5B" w14:textId="059BDD39" w:rsidR="004E3AC4" w:rsidRPr="00C47FBD" w:rsidRDefault="00FF1AFB" w:rsidP="00FF1AFB">
      <w:pPr>
        <w:spacing w:after="0" w:line="480" w:lineRule="auto"/>
        <w:ind w:firstLine="720"/>
        <w:jc w:val="both"/>
        <w:rPr>
          <w:rFonts w:asciiTheme="majorBidi" w:eastAsia="SimSun" w:hAnsiTheme="majorBidi" w:cstheme="majorBidi"/>
          <w:color w:val="000000"/>
          <w:lang w:val="es-ES" w:eastAsia="ja-JP"/>
          <w:rPrChange w:id="358" w:author="Juan  Puentes" w:date="2024-03-04T23:05:00Z">
            <w:rPr>
              <w:rFonts w:eastAsia="SimSun"/>
              <w:color w:val="000000"/>
              <w:lang w:val="es-ES" w:eastAsia="ja-JP"/>
            </w:rPr>
          </w:rPrChange>
        </w:rPr>
      </w:pPr>
      <w:ins w:id="359" w:author="Juan  Puentes" w:date="2024-03-04T22:40:00Z">
        <w:r w:rsidRPr="00C47FBD">
          <w:rPr>
            <w:rFonts w:asciiTheme="majorBidi" w:eastAsia="SimSun" w:hAnsiTheme="majorBidi" w:cstheme="majorBidi"/>
            <w:color w:val="000000"/>
            <w:lang w:val="es-ES" w:eastAsia="ja-JP"/>
            <w:rPrChange w:id="360" w:author="Juan  Puentes" w:date="2024-03-04T23:05:00Z">
              <w:rPr>
                <w:rFonts w:eastAsia="SimSun"/>
                <w:color w:val="000000"/>
                <w:lang w:val="es-ES" w:eastAsia="ja-JP"/>
              </w:rPr>
            </w:rPrChange>
          </w:rPr>
          <w:t xml:space="preserve">Se </w:t>
        </w:r>
      </w:ins>
      <w:del w:id="361" w:author="Juan  Puentes" w:date="2024-03-04T22:40:00Z">
        <w:r w:rsidR="004E3AC4" w:rsidRPr="00C47FBD" w:rsidDel="00FF1AFB">
          <w:rPr>
            <w:rFonts w:asciiTheme="majorBidi" w:eastAsia="SimSun" w:hAnsiTheme="majorBidi" w:cstheme="majorBidi"/>
            <w:color w:val="000000"/>
            <w:lang w:val="es-ES" w:eastAsia="ja-JP"/>
            <w:rPrChange w:id="362" w:author="Juan  Puentes" w:date="2024-03-04T23:05:00Z">
              <w:rPr>
                <w:rFonts w:eastAsia="SimSun"/>
                <w:color w:val="000000"/>
                <w:lang w:val="es-ES" w:eastAsia="ja-JP"/>
              </w:rPr>
            </w:rPrChange>
          </w:rPr>
          <w:delText>D</w:delText>
        </w:r>
      </w:del>
      <w:del w:id="363" w:author="Juan  Puentes" w:date="2024-03-04T22:41:00Z">
        <w:r w:rsidR="004E3AC4" w:rsidRPr="00C47FBD" w:rsidDel="00FF1AFB">
          <w:rPr>
            <w:rFonts w:asciiTheme="majorBidi" w:eastAsia="SimSun" w:hAnsiTheme="majorBidi" w:cstheme="majorBidi"/>
            <w:color w:val="000000"/>
            <w:lang w:val="es-ES" w:eastAsia="ja-JP"/>
            <w:rPrChange w:id="364" w:author="Juan  Puentes" w:date="2024-03-04T23:05:00Z">
              <w:rPr>
                <w:rFonts w:eastAsia="SimSun"/>
                <w:color w:val="000000"/>
                <w:lang w:val="es-ES" w:eastAsia="ja-JP"/>
              </w:rPr>
            </w:rPrChange>
          </w:rPr>
          <w:delText>esarroll</w:delText>
        </w:r>
      </w:del>
      <w:ins w:id="365" w:author="Juan  Puentes" w:date="2024-03-04T22:41:00Z">
        <w:r w:rsidRPr="00C47FBD">
          <w:rPr>
            <w:rFonts w:asciiTheme="majorBidi" w:eastAsia="SimSun" w:hAnsiTheme="majorBidi" w:cstheme="majorBidi"/>
            <w:color w:val="000000"/>
            <w:lang w:val="es-ES" w:eastAsia="ja-JP"/>
            <w:rPrChange w:id="366" w:author="Juan  Puentes" w:date="2024-03-04T23:05:00Z">
              <w:rPr>
                <w:rFonts w:eastAsia="SimSun"/>
                <w:color w:val="000000"/>
                <w:lang w:val="es-ES" w:eastAsia="ja-JP"/>
              </w:rPr>
            </w:rPrChange>
          </w:rPr>
          <w:t>desarrolló</w:t>
        </w:r>
      </w:ins>
      <w:del w:id="367" w:author="Juan  Puentes" w:date="2024-03-04T22:40:00Z">
        <w:r w:rsidR="004E3AC4" w:rsidRPr="00C47FBD" w:rsidDel="00FF1AFB">
          <w:rPr>
            <w:rFonts w:asciiTheme="majorBidi" w:eastAsia="SimSun" w:hAnsiTheme="majorBidi" w:cstheme="majorBidi"/>
            <w:color w:val="000000"/>
            <w:lang w:val="es-ES" w:eastAsia="ja-JP"/>
            <w:rPrChange w:id="368" w:author="Juan  Puentes" w:date="2024-03-04T23:05:00Z">
              <w:rPr>
                <w:rFonts w:eastAsia="SimSun"/>
                <w:color w:val="000000"/>
                <w:lang w:val="es-ES" w:eastAsia="ja-JP"/>
              </w:rPr>
            </w:rPrChange>
          </w:rPr>
          <w:delText>ar</w:delText>
        </w:r>
      </w:del>
      <w:r w:rsidR="004E3AC4" w:rsidRPr="00C47FBD">
        <w:rPr>
          <w:rFonts w:asciiTheme="majorBidi" w:eastAsia="SimSun" w:hAnsiTheme="majorBidi" w:cstheme="majorBidi"/>
          <w:color w:val="000000"/>
          <w:lang w:val="es-ES" w:eastAsia="ja-JP"/>
          <w:rPrChange w:id="369" w:author="Juan  Puentes" w:date="2024-03-04T23:05:00Z">
            <w:rPr>
              <w:rFonts w:eastAsia="SimSun"/>
              <w:color w:val="000000"/>
              <w:lang w:val="es-ES" w:eastAsia="ja-JP"/>
            </w:rPr>
          </w:rPrChange>
        </w:rPr>
        <w:t xml:space="preserve"> una aplicación web para mejorar la eficiencia y precisión en los procesos de gestión de inventario y emisión de reportes contables y revisión de stock de productos del supermercado </w:t>
      </w:r>
      <w:ins w:id="370" w:author="Juan  Puentes" w:date="2024-03-04T22:18:00Z">
        <w:r w:rsidR="00C06771" w:rsidRPr="00C47FBD">
          <w:rPr>
            <w:rFonts w:asciiTheme="majorBidi" w:eastAsia="SimSun" w:hAnsiTheme="majorBidi" w:cstheme="majorBidi"/>
            <w:color w:val="000000"/>
            <w:lang w:val="es-ES" w:eastAsia="ja-JP"/>
            <w:rPrChange w:id="371" w:author="Juan  Puentes" w:date="2024-03-04T23:05:00Z">
              <w:rPr>
                <w:rFonts w:eastAsia="SimSun"/>
                <w:color w:val="000000"/>
                <w:lang w:val="es-ES" w:eastAsia="ja-JP"/>
              </w:rPr>
            </w:rPrChange>
          </w:rPr>
          <w:t>RAPIMERCA</w:t>
        </w:r>
      </w:ins>
      <w:del w:id="372" w:author="Juan  Puentes" w:date="2024-03-04T22:18:00Z">
        <w:r w:rsidR="004E3AC4" w:rsidRPr="00C47FBD" w:rsidDel="00C06771">
          <w:rPr>
            <w:rFonts w:asciiTheme="majorBidi" w:eastAsia="SimSun" w:hAnsiTheme="majorBidi" w:cstheme="majorBidi"/>
            <w:color w:val="000000"/>
            <w:lang w:val="es-ES" w:eastAsia="ja-JP"/>
            <w:rPrChange w:id="373" w:author="Juan  Puentes" w:date="2024-03-04T23:05:00Z">
              <w:rPr>
                <w:rFonts w:eastAsia="SimSun"/>
                <w:color w:val="000000"/>
                <w:lang w:val="es-ES" w:eastAsia="ja-JP"/>
              </w:rPr>
            </w:rPrChange>
          </w:rPr>
          <w:delText>RapiMerca</w:delText>
        </w:r>
      </w:del>
      <w:r w:rsidR="004E3AC4" w:rsidRPr="00C47FBD">
        <w:rPr>
          <w:rFonts w:asciiTheme="majorBidi" w:eastAsia="SimSun" w:hAnsiTheme="majorBidi" w:cstheme="majorBidi"/>
          <w:color w:val="000000"/>
          <w:lang w:val="es-ES" w:eastAsia="ja-JP"/>
          <w:rPrChange w:id="374" w:author="Juan  Puentes" w:date="2024-03-04T23:05:00Z">
            <w:rPr>
              <w:rFonts w:eastAsia="SimSun"/>
              <w:color w:val="000000"/>
              <w:lang w:val="es-ES" w:eastAsia="ja-JP"/>
            </w:rPr>
          </w:rPrChange>
        </w:rPr>
        <w:t>.</w:t>
      </w:r>
    </w:p>
    <w:p w14:paraId="5082C408" w14:textId="77777777" w:rsidR="004E3AC4" w:rsidRPr="00C47FBD" w:rsidRDefault="004E3AC4" w:rsidP="004E3AC4">
      <w:pPr>
        <w:keepNext/>
        <w:keepLines/>
        <w:numPr>
          <w:ilvl w:val="2"/>
          <w:numId w:val="18"/>
        </w:numPr>
        <w:spacing w:before="240" w:after="120" w:line="480" w:lineRule="auto"/>
        <w:ind w:left="0" w:firstLine="0"/>
        <w:jc w:val="both"/>
        <w:outlineLvl w:val="2"/>
        <w:rPr>
          <w:rFonts w:asciiTheme="majorBidi" w:eastAsia="SimHei" w:hAnsiTheme="majorBidi" w:cstheme="majorBidi"/>
          <w:b/>
          <w:bCs/>
          <w:i/>
          <w:color w:val="000000"/>
          <w:lang w:val="es-ES" w:eastAsia="ja-JP"/>
          <w:rPrChange w:id="375" w:author="Juan  Puentes" w:date="2024-03-04T23:05:00Z">
            <w:rPr>
              <w:rFonts w:eastAsia="SimHei"/>
              <w:b/>
              <w:bCs/>
              <w:i/>
              <w:color w:val="000000"/>
              <w:lang w:val="es-ES" w:eastAsia="ja-JP"/>
            </w:rPr>
          </w:rPrChange>
        </w:rPr>
      </w:pPr>
      <w:bookmarkStart w:id="376" w:name="_Toc149761252"/>
      <w:bookmarkStart w:id="377" w:name="_Toc162557986"/>
      <w:r w:rsidRPr="00C47FBD">
        <w:rPr>
          <w:rFonts w:asciiTheme="majorBidi" w:eastAsia="SimHei" w:hAnsiTheme="majorBidi" w:cstheme="majorBidi"/>
          <w:b/>
          <w:bCs/>
          <w:i/>
          <w:color w:val="000000"/>
          <w:lang w:val="es-ES" w:eastAsia="ja-JP"/>
          <w:rPrChange w:id="378" w:author="Juan  Puentes" w:date="2024-03-04T23:05:00Z">
            <w:rPr>
              <w:rFonts w:eastAsia="SimHei"/>
              <w:b/>
              <w:bCs/>
              <w:i/>
              <w:color w:val="000000"/>
              <w:lang w:val="es-ES" w:eastAsia="ja-JP"/>
            </w:rPr>
          </w:rPrChange>
        </w:rPr>
        <w:t>Objetivos específicos</w:t>
      </w:r>
      <w:bookmarkEnd w:id="376"/>
      <w:bookmarkEnd w:id="377"/>
    </w:p>
    <w:p w14:paraId="43A734AF" w14:textId="5F55AACF" w:rsidR="004E3AC4" w:rsidRPr="00C47FBD" w:rsidRDefault="004E3AC4" w:rsidP="004E3AC4">
      <w:pPr>
        <w:pStyle w:val="Prrafodelista"/>
        <w:numPr>
          <w:ilvl w:val="0"/>
          <w:numId w:val="20"/>
        </w:numPr>
        <w:spacing w:line="480" w:lineRule="auto"/>
        <w:contextualSpacing/>
        <w:rPr>
          <w:rFonts w:asciiTheme="majorBidi" w:eastAsia="SimSun" w:hAnsiTheme="majorBidi" w:cstheme="majorBidi"/>
          <w:color w:val="000000"/>
          <w:lang w:eastAsia="ja-JP"/>
          <w:rPrChange w:id="379" w:author="Juan  Puentes" w:date="2024-03-04T23:05:00Z">
            <w:rPr>
              <w:rFonts w:eastAsia="SimSun"/>
              <w:color w:val="000000"/>
              <w:lang w:eastAsia="ja-JP"/>
            </w:rPr>
          </w:rPrChange>
        </w:rPr>
      </w:pPr>
      <w:del w:id="380" w:author="Juan  Puentes" w:date="2024-03-04T22:41:00Z">
        <w:r w:rsidRPr="00C47FBD" w:rsidDel="00FF1AFB">
          <w:rPr>
            <w:rFonts w:asciiTheme="majorBidi" w:eastAsia="SimSun" w:hAnsiTheme="majorBidi" w:cstheme="majorBidi"/>
            <w:color w:val="000000"/>
            <w:lang w:eastAsia="ja-JP"/>
            <w:rPrChange w:id="381" w:author="Juan  Puentes" w:date="2024-03-04T23:05:00Z">
              <w:rPr>
                <w:rFonts w:eastAsia="SimSun"/>
                <w:color w:val="000000"/>
                <w:lang w:eastAsia="ja-JP"/>
              </w:rPr>
            </w:rPrChange>
          </w:rPr>
          <w:delText xml:space="preserve">Levantar </w:delText>
        </w:r>
      </w:del>
      <w:r w:rsidR="006F5D05">
        <w:rPr>
          <w:rFonts w:asciiTheme="majorBidi" w:eastAsia="SimSun" w:hAnsiTheme="majorBidi" w:cstheme="majorBidi"/>
          <w:color w:val="000000"/>
          <w:lang w:eastAsia="ja-JP"/>
        </w:rPr>
        <w:t>Levantar información</w:t>
      </w:r>
      <w:ins w:id="382" w:author="Juan  Puentes" w:date="2024-03-04T22:41:00Z">
        <w:r w:rsidR="00FF1AFB" w:rsidRPr="00C47FBD">
          <w:rPr>
            <w:rFonts w:asciiTheme="majorBidi" w:eastAsia="SimSun" w:hAnsiTheme="majorBidi" w:cstheme="majorBidi"/>
            <w:color w:val="000000"/>
            <w:lang w:eastAsia="ja-JP"/>
            <w:rPrChange w:id="383" w:author="Juan  Puentes" w:date="2024-03-04T23:05:00Z">
              <w:rPr>
                <w:rFonts w:eastAsia="SimSun"/>
                <w:color w:val="000000"/>
                <w:lang w:eastAsia="ja-JP"/>
              </w:rPr>
            </w:rPrChange>
          </w:rPr>
          <w:t xml:space="preserve"> </w:t>
        </w:r>
      </w:ins>
      <w:del w:id="384" w:author="Juan  Puentes" w:date="2024-03-04T22:41:00Z">
        <w:r w:rsidRPr="00C47FBD" w:rsidDel="00FF1AFB">
          <w:rPr>
            <w:rFonts w:asciiTheme="majorBidi" w:eastAsia="SimSun" w:hAnsiTheme="majorBidi" w:cstheme="majorBidi"/>
            <w:color w:val="000000"/>
            <w:lang w:eastAsia="ja-JP"/>
            <w:rPrChange w:id="385" w:author="Juan  Puentes" w:date="2024-03-04T23:05:00Z">
              <w:rPr>
                <w:rFonts w:eastAsia="SimSun"/>
                <w:color w:val="000000"/>
                <w:lang w:eastAsia="ja-JP"/>
              </w:rPr>
            </w:rPrChange>
          </w:rPr>
          <w:delText xml:space="preserve"> </w:delText>
        </w:r>
      </w:del>
      <w:r w:rsidRPr="00C47FBD">
        <w:rPr>
          <w:rFonts w:asciiTheme="majorBidi" w:eastAsia="SimSun" w:hAnsiTheme="majorBidi" w:cstheme="majorBidi"/>
          <w:color w:val="000000"/>
          <w:lang w:eastAsia="ja-JP"/>
          <w:rPrChange w:id="386" w:author="Juan  Puentes" w:date="2024-03-04T23:05:00Z">
            <w:rPr>
              <w:rFonts w:eastAsia="SimSun"/>
              <w:color w:val="000000"/>
              <w:lang w:eastAsia="ja-JP"/>
            </w:rPr>
          </w:rPrChange>
        </w:rPr>
        <w:t xml:space="preserve">relacionada con el manejo de inventarios en el supermercado, a través de entrevistas que </w:t>
      </w:r>
      <w:del w:id="387" w:author="Juan  Puentes" w:date="2024-03-04T22:41:00Z">
        <w:r w:rsidRPr="00C47FBD" w:rsidDel="00FF1AFB">
          <w:rPr>
            <w:rFonts w:asciiTheme="majorBidi" w:eastAsia="SimSun" w:hAnsiTheme="majorBidi" w:cstheme="majorBidi"/>
            <w:color w:val="000000"/>
            <w:lang w:eastAsia="ja-JP"/>
            <w:rPrChange w:id="388" w:author="Juan  Puentes" w:date="2024-03-04T23:05:00Z">
              <w:rPr>
                <w:rFonts w:eastAsia="SimSun"/>
                <w:color w:val="000000"/>
                <w:lang w:eastAsia="ja-JP"/>
              </w:rPr>
            </w:rPrChange>
          </w:rPr>
          <w:delText xml:space="preserve">permitan </w:delText>
        </w:r>
      </w:del>
      <w:ins w:id="389" w:author="Juan  Puentes" w:date="2024-03-04T22:41:00Z">
        <w:r w:rsidR="00FF1AFB" w:rsidRPr="00C47FBD">
          <w:rPr>
            <w:rFonts w:asciiTheme="majorBidi" w:eastAsia="SimSun" w:hAnsiTheme="majorBidi" w:cstheme="majorBidi"/>
            <w:color w:val="000000"/>
            <w:lang w:eastAsia="ja-JP"/>
            <w:rPrChange w:id="390" w:author="Juan  Puentes" w:date="2024-03-04T23:05:00Z">
              <w:rPr>
                <w:rFonts w:eastAsia="SimSun"/>
                <w:color w:val="000000"/>
                <w:lang w:eastAsia="ja-JP"/>
              </w:rPr>
            </w:rPrChange>
          </w:rPr>
          <w:t>permi</w:t>
        </w:r>
      </w:ins>
      <w:r w:rsidR="006F5D05">
        <w:rPr>
          <w:rFonts w:asciiTheme="majorBidi" w:eastAsia="SimSun" w:hAnsiTheme="majorBidi" w:cstheme="majorBidi"/>
          <w:color w:val="000000"/>
          <w:lang w:eastAsia="ja-JP"/>
        </w:rPr>
        <w:t>tan</w:t>
      </w:r>
      <w:ins w:id="391" w:author="Juan  Puentes" w:date="2024-03-04T22:41:00Z">
        <w:r w:rsidR="00FF1AFB" w:rsidRPr="00C47FBD">
          <w:rPr>
            <w:rFonts w:asciiTheme="majorBidi" w:eastAsia="SimSun" w:hAnsiTheme="majorBidi" w:cstheme="majorBidi"/>
            <w:color w:val="000000"/>
            <w:lang w:eastAsia="ja-JP"/>
            <w:rPrChange w:id="392" w:author="Juan  Puentes" w:date="2024-03-04T23:05:00Z">
              <w:rPr>
                <w:rFonts w:eastAsia="SimSun"/>
                <w:color w:val="000000"/>
                <w:lang w:eastAsia="ja-JP"/>
              </w:rPr>
            </w:rPrChange>
          </w:rPr>
          <w:t xml:space="preserve"> </w:t>
        </w:r>
      </w:ins>
      <w:r w:rsidRPr="00C47FBD">
        <w:rPr>
          <w:rFonts w:asciiTheme="majorBidi" w:eastAsia="SimSun" w:hAnsiTheme="majorBidi" w:cstheme="majorBidi"/>
          <w:color w:val="000000"/>
          <w:lang w:eastAsia="ja-JP"/>
          <w:rPrChange w:id="393" w:author="Juan  Puentes" w:date="2024-03-04T23:05:00Z">
            <w:rPr>
              <w:rFonts w:eastAsia="SimSun"/>
              <w:color w:val="000000"/>
              <w:lang w:eastAsia="ja-JP"/>
            </w:rPr>
          </w:rPrChange>
        </w:rPr>
        <w:t xml:space="preserve">determinar los requerimientos de la aplicación web que </w:t>
      </w:r>
      <w:del w:id="394" w:author="Juan  Puentes" w:date="2024-03-04T22:42:00Z">
        <w:r w:rsidRPr="00C47FBD" w:rsidDel="00FF1AFB">
          <w:rPr>
            <w:rFonts w:asciiTheme="majorBidi" w:eastAsia="SimSun" w:hAnsiTheme="majorBidi" w:cstheme="majorBidi"/>
            <w:color w:val="000000"/>
            <w:lang w:eastAsia="ja-JP"/>
            <w:rPrChange w:id="395" w:author="Juan  Puentes" w:date="2024-03-04T23:05:00Z">
              <w:rPr>
                <w:rFonts w:eastAsia="SimSun"/>
                <w:color w:val="000000"/>
                <w:lang w:eastAsia="ja-JP"/>
              </w:rPr>
            </w:rPrChange>
          </w:rPr>
          <w:delText xml:space="preserve">solicita </w:delText>
        </w:r>
      </w:del>
      <w:ins w:id="396" w:author="Juan  Puentes" w:date="2024-03-04T22:42:00Z">
        <w:r w:rsidR="00FF1AFB" w:rsidRPr="00C47FBD">
          <w:rPr>
            <w:rFonts w:asciiTheme="majorBidi" w:eastAsia="SimSun" w:hAnsiTheme="majorBidi" w:cstheme="majorBidi"/>
            <w:color w:val="000000"/>
            <w:lang w:eastAsia="ja-JP"/>
            <w:rPrChange w:id="397" w:author="Juan  Puentes" w:date="2024-03-04T23:05:00Z">
              <w:rPr>
                <w:rFonts w:eastAsia="SimSun"/>
                <w:color w:val="000000"/>
                <w:lang w:eastAsia="ja-JP"/>
              </w:rPr>
            </w:rPrChange>
          </w:rPr>
          <w:t xml:space="preserve">solicito </w:t>
        </w:r>
      </w:ins>
      <w:r w:rsidRPr="00C47FBD">
        <w:rPr>
          <w:rFonts w:asciiTheme="majorBidi" w:eastAsia="SimSun" w:hAnsiTheme="majorBidi" w:cstheme="majorBidi"/>
          <w:color w:val="000000"/>
          <w:lang w:eastAsia="ja-JP"/>
          <w:rPrChange w:id="398" w:author="Juan  Puentes" w:date="2024-03-04T23:05:00Z">
            <w:rPr>
              <w:rFonts w:eastAsia="SimSun"/>
              <w:color w:val="000000"/>
              <w:lang w:eastAsia="ja-JP"/>
            </w:rPr>
          </w:rPrChange>
        </w:rPr>
        <w:t xml:space="preserve">el cliente.    </w:t>
      </w:r>
    </w:p>
    <w:p w14:paraId="009CE5E2" w14:textId="7A81D7D6" w:rsidR="004E3AC4" w:rsidRPr="00C47FBD" w:rsidRDefault="004E3AC4" w:rsidP="004E3AC4">
      <w:pPr>
        <w:numPr>
          <w:ilvl w:val="0"/>
          <w:numId w:val="20"/>
        </w:numPr>
        <w:spacing w:after="0" w:line="480" w:lineRule="auto"/>
        <w:contextualSpacing/>
        <w:jc w:val="both"/>
        <w:rPr>
          <w:rFonts w:asciiTheme="majorBidi" w:eastAsia="SimSun" w:hAnsiTheme="majorBidi" w:cstheme="majorBidi"/>
          <w:color w:val="000000"/>
          <w:lang w:val="es-ES" w:eastAsia="ja-JP"/>
          <w:rPrChange w:id="399" w:author="Juan  Puentes" w:date="2024-03-04T23:05:00Z">
            <w:rPr>
              <w:rFonts w:eastAsia="SimSun"/>
              <w:color w:val="000000"/>
              <w:lang w:val="es-ES" w:eastAsia="ja-JP"/>
            </w:rPr>
          </w:rPrChange>
        </w:rPr>
      </w:pPr>
      <w:del w:id="400" w:author="Juan  Puentes" w:date="2024-03-04T22:42:00Z">
        <w:r w:rsidRPr="00C47FBD" w:rsidDel="00FF1AFB">
          <w:rPr>
            <w:rFonts w:asciiTheme="majorBidi" w:eastAsia="SimSun" w:hAnsiTheme="majorBidi" w:cstheme="majorBidi"/>
            <w:color w:val="000000"/>
            <w:lang w:val="es-ES" w:eastAsia="ja-JP"/>
            <w:rPrChange w:id="401" w:author="Juan  Puentes" w:date="2024-03-04T23:05:00Z">
              <w:rPr>
                <w:rFonts w:eastAsia="SimSun"/>
                <w:color w:val="000000"/>
                <w:lang w:val="es-ES" w:eastAsia="ja-JP"/>
              </w:rPr>
            </w:rPrChange>
          </w:rPr>
          <w:lastRenderedPageBreak/>
          <w:delText xml:space="preserve">Analizar </w:delText>
        </w:r>
      </w:del>
      <w:r w:rsidR="006F5D05">
        <w:rPr>
          <w:rFonts w:asciiTheme="majorBidi" w:eastAsia="SimSun" w:hAnsiTheme="majorBidi" w:cstheme="majorBidi"/>
          <w:color w:val="000000"/>
          <w:lang w:val="es-ES" w:eastAsia="ja-JP"/>
        </w:rPr>
        <w:t>Analizar</w:t>
      </w:r>
      <w:ins w:id="402" w:author="Juan  Puentes" w:date="2024-03-04T22:42:00Z">
        <w:r w:rsidR="00FF1AFB" w:rsidRPr="00C47FBD">
          <w:rPr>
            <w:rFonts w:asciiTheme="majorBidi" w:eastAsia="SimSun" w:hAnsiTheme="majorBidi" w:cstheme="majorBidi"/>
            <w:color w:val="000000"/>
            <w:lang w:val="es-ES" w:eastAsia="ja-JP"/>
            <w:rPrChange w:id="403" w:author="Juan  Puentes" w:date="2024-03-04T23:05:00Z">
              <w:rPr>
                <w:rFonts w:eastAsia="SimSun"/>
                <w:color w:val="000000"/>
                <w:lang w:val="es-ES" w:eastAsia="ja-JP"/>
              </w:rPr>
            </w:rPrChange>
          </w:rPr>
          <w:t xml:space="preserve"> </w:t>
        </w:r>
      </w:ins>
      <w:r w:rsidRPr="00C47FBD">
        <w:rPr>
          <w:rFonts w:asciiTheme="majorBidi" w:eastAsia="SimSun" w:hAnsiTheme="majorBidi" w:cstheme="majorBidi"/>
          <w:color w:val="000000"/>
          <w:lang w:val="es-ES" w:eastAsia="ja-JP"/>
          <w:rPrChange w:id="404" w:author="Juan  Puentes" w:date="2024-03-04T23:05:00Z">
            <w:rPr>
              <w:rFonts w:eastAsia="SimSun"/>
              <w:color w:val="000000"/>
              <w:lang w:val="es-ES" w:eastAsia="ja-JP"/>
            </w:rPr>
          </w:rPrChange>
        </w:rPr>
        <w:t xml:space="preserve">los requerimientos propuestos por el supermercado, para el desarrollo de la aplicación web de gestión de inventarios </w:t>
      </w:r>
      <w:del w:id="405" w:author="Juan  Puentes" w:date="2024-03-04T22:42:00Z">
        <w:r w:rsidRPr="00C47FBD" w:rsidDel="00DD30BA">
          <w:rPr>
            <w:rFonts w:asciiTheme="majorBidi" w:eastAsia="SimSun" w:hAnsiTheme="majorBidi" w:cstheme="majorBidi"/>
            <w:color w:val="000000"/>
            <w:lang w:val="es-ES" w:eastAsia="ja-JP"/>
            <w:rPrChange w:id="406" w:author="Juan  Puentes" w:date="2024-03-04T23:05:00Z">
              <w:rPr>
                <w:rFonts w:eastAsia="SimSun"/>
                <w:color w:val="000000"/>
                <w:lang w:val="es-ES" w:eastAsia="ja-JP"/>
              </w:rPr>
            </w:rPrChange>
          </w:rPr>
          <w:delText>con el fin de solucionar</w:delText>
        </w:r>
      </w:del>
      <w:r w:rsidR="006F5D05">
        <w:rPr>
          <w:rFonts w:asciiTheme="majorBidi" w:eastAsia="SimSun" w:hAnsiTheme="majorBidi" w:cstheme="majorBidi"/>
          <w:color w:val="000000"/>
          <w:lang w:val="es-ES" w:eastAsia="ja-JP"/>
        </w:rPr>
        <w:t>con el fin de</w:t>
      </w:r>
      <w:ins w:id="407" w:author="Juan  Puentes" w:date="2024-03-04T22:42:00Z">
        <w:r w:rsidR="00DD30BA" w:rsidRPr="00C47FBD">
          <w:rPr>
            <w:rFonts w:asciiTheme="majorBidi" w:eastAsia="SimSun" w:hAnsiTheme="majorBidi" w:cstheme="majorBidi"/>
            <w:color w:val="000000"/>
            <w:lang w:val="es-ES" w:eastAsia="ja-JP"/>
            <w:rPrChange w:id="408" w:author="Juan  Puentes" w:date="2024-03-04T23:05:00Z">
              <w:rPr>
                <w:rFonts w:eastAsia="SimSun"/>
                <w:color w:val="000000"/>
                <w:lang w:val="es-ES" w:eastAsia="ja-JP"/>
              </w:rPr>
            </w:rPrChange>
          </w:rPr>
          <w:t xml:space="preserve"> soluci</w:t>
        </w:r>
      </w:ins>
      <w:r w:rsidR="006F5D05">
        <w:rPr>
          <w:rFonts w:asciiTheme="majorBidi" w:eastAsia="SimSun" w:hAnsiTheme="majorBidi" w:cstheme="majorBidi"/>
          <w:color w:val="000000"/>
          <w:lang w:val="es-ES" w:eastAsia="ja-JP"/>
        </w:rPr>
        <w:t>onar</w:t>
      </w:r>
      <w:ins w:id="409" w:author="Juan  Puentes" w:date="2024-03-04T22:42:00Z">
        <w:r w:rsidR="00DD30BA" w:rsidRPr="00C47FBD">
          <w:rPr>
            <w:rFonts w:asciiTheme="majorBidi" w:eastAsia="SimSun" w:hAnsiTheme="majorBidi" w:cstheme="majorBidi"/>
            <w:color w:val="000000"/>
            <w:lang w:val="es-ES" w:eastAsia="ja-JP"/>
            <w:rPrChange w:id="410" w:author="Juan  Puentes" w:date="2024-03-04T23:05:00Z">
              <w:rPr>
                <w:rFonts w:eastAsia="SimSun"/>
                <w:color w:val="000000"/>
                <w:lang w:val="es-ES" w:eastAsia="ja-JP"/>
              </w:rPr>
            </w:rPrChange>
          </w:rPr>
          <w:t xml:space="preserve"> a</w:t>
        </w:r>
      </w:ins>
      <w:r w:rsidRPr="00C47FBD">
        <w:rPr>
          <w:rFonts w:asciiTheme="majorBidi" w:eastAsia="SimSun" w:hAnsiTheme="majorBidi" w:cstheme="majorBidi"/>
          <w:color w:val="000000"/>
          <w:lang w:val="es-ES" w:eastAsia="ja-JP"/>
          <w:rPrChange w:id="411" w:author="Juan  Puentes" w:date="2024-03-04T23:05:00Z">
            <w:rPr>
              <w:rFonts w:eastAsia="SimSun"/>
              <w:color w:val="000000"/>
              <w:lang w:val="es-ES" w:eastAsia="ja-JP"/>
            </w:rPr>
          </w:rPrChange>
        </w:rPr>
        <w:t xml:space="preserve"> los problemas propios del negocio.  </w:t>
      </w:r>
    </w:p>
    <w:p w14:paraId="1E2BCD72" w14:textId="2F6A029F" w:rsidR="004E3AC4" w:rsidRPr="00C47FBD" w:rsidRDefault="004E3AC4" w:rsidP="004E3AC4">
      <w:pPr>
        <w:pStyle w:val="Prrafodelista"/>
        <w:numPr>
          <w:ilvl w:val="0"/>
          <w:numId w:val="20"/>
        </w:numPr>
        <w:spacing w:line="480" w:lineRule="auto"/>
        <w:contextualSpacing/>
        <w:rPr>
          <w:rFonts w:asciiTheme="majorBidi" w:eastAsia="SimSun" w:hAnsiTheme="majorBidi" w:cstheme="majorBidi"/>
          <w:color w:val="000000"/>
          <w:lang w:eastAsia="ja-JP"/>
          <w:rPrChange w:id="412" w:author="Juan  Puentes" w:date="2024-03-04T23:05:00Z">
            <w:rPr>
              <w:rFonts w:eastAsia="SimSun"/>
              <w:color w:val="000000"/>
              <w:lang w:eastAsia="ja-JP"/>
            </w:rPr>
          </w:rPrChange>
        </w:rPr>
      </w:pPr>
      <w:del w:id="413" w:author="Juan  Puentes" w:date="2024-03-04T22:42:00Z">
        <w:r w:rsidRPr="00C47FBD" w:rsidDel="00DD30BA">
          <w:rPr>
            <w:rFonts w:asciiTheme="majorBidi" w:eastAsia="SimSun" w:hAnsiTheme="majorBidi" w:cstheme="majorBidi"/>
            <w:color w:val="000000"/>
            <w:lang w:eastAsia="ja-JP"/>
            <w:rPrChange w:id="414" w:author="Juan  Puentes" w:date="2024-03-04T23:05:00Z">
              <w:rPr>
                <w:rFonts w:eastAsia="SimSun"/>
                <w:color w:val="000000"/>
                <w:lang w:eastAsia="ja-JP"/>
              </w:rPr>
            </w:rPrChange>
          </w:rPr>
          <w:delText xml:space="preserve">Diseñar </w:delText>
        </w:r>
      </w:del>
      <w:r w:rsidR="006F5D05">
        <w:rPr>
          <w:rFonts w:asciiTheme="majorBidi" w:eastAsia="SimSun" w:hAnsiTheme="majorBidi" w:cstheme="majorBidi"/>
          <w:color w:val="000000"/>
          <w:lang w:eastAsia="ja-JP"/>
        </w:rPr>
        <w:t>Diseñar</w:t>
      </w:r>
      <w:ins w:id="415" w:author="Juan  Puentes" w:date="2024-03-04T22:42:00Z">
        <w:r w:rsidR="00DD30BA" w:rsidRPr="00C47FBD">
          <w:rPr>
            <w:rFonts w:asciiTheme="majorBidi" w:eastAsia="SimSun" w:hAnsiTheme="majorBidi" w:cstheme="majorBidi"/>
            <w:color w:val="000000"/>
            <w:lang w:eastAsia="ja-JP"/>
            <w:rPrChange w:id="416" w:author="Juan  Puentes" w:date="2024-03-04T23:05:00Z">
              <w:rPr>
                <w:rFonts w:eastAsia="SimSun"/>
                <w:color w:val="000000"/>
                <w:lang w:eastAsia="ja-JP"/>
              </w:rPr>
            </w:rPrChange>
          </w:rPr>
          <w:t xml:space="preserve"> </w:t>
        </w:r>
      </w:ins>
      <w:r w:rsidRPr="00C47FBD">
        <w:rPr>
          <w:rFonts w:asciiTheme="majorBidi" w:eastAsia="SimSun" w:hAnsiTheme="majorBidi" w:cstheme="majorBidi"/>
          <w:color w:val="000000"/>
          <w:lang w:eastAsia="ja-JP"/>
          <w:rPrChange w:id="417" w:author="Juan  Puentes" w:date="2024-03-04T23:05:00Z">
            <w:rPr>
              <w:rFonts w:eastAsia="SimSun"/>
              <w:color w:val="000000"/>
              <w:lang w:eastAsia="ja-JP"/>
            </w:rPr>
          </w:rPrChange>
        </w:rPr>
        <w:t xml:space="preserve">la estructura de base de datos, frontend, backend que se </w:t>
      </w:r>
      <w:del w:id="418" w:author="Juan  Puentes" w:date="2024-03-04T22:42:00Z">
        <w:r w:rsidRPr="00C47FBD" w:rsidDel="00DD30BA">
          <w:rPr>
            <w:rFonts w:asciiTheme="majorBidi" w:eastAsia="SimSun" w:hAnsiTheme="majorBidi" w:cstheme="majorBidi"/>
            <w:color w:val="000000"/>
            <w:lang w:eastAsia="ja-JP"/>
            <w:rPrChange w:id="419" w:author="Juan  Puentes" w:date="2024-03-04T23:05:00Z">
              <w:rPr>
                <w:rFonts w:eastAsia="SimSun"/>
                <w:color w:val="000000"/>
                <w:lang w:eastAsia="ja-JP"/>
              </w:rPr>
            </w:rPrChange>
          </w:rPr>
          <w:delText xml:space="preserve">implementarán </w:delText>
        </w:r>
      </w:del>
      <w:r w:rsidR="006F5D05">
        <w:rPr>
          <w:rFonts w:asciiTheme="majorBidi" w:eastAsia="SimSun" w:hAnsiTheme="majorBidi" w:cstheme="majorBidi"/>
          <w:color w:val="000000"/>
          <w:lang w:eastAsia="ja-JP"/>
        </w:rPr>
        <w:t>implementarán</w:t>
      </w:r>
      <w:ins w:id="420" w:author="Juan  Puentes" w:date="2024-03-04T22:42:00Z">
        <w:r w:rsidR="00DD30BA" w:rsidRPr="00C47FBD">
          <w:rPr>
            <w:rFonts w:asciiTheme="majorBidi" w:eastAsia="SimSun" w:hAnsiTheme="majorBidi" w:cstheme="majorBidi"/>
            <w:color w:val="000000"/>
            <w:lang w:eastAsia="ja-JP"/>
            <w:rPrChange w:id="421" w:author="Juan  Puentes" w:date="2024-03-04T23:05:00Z">
              <w:rPr>
                <w:rFonts w:eastAsia="SimSun"/>
                <w:color w:val="000000"/>
                <w:lang w:eastAsia="ja-JP"/>
              </w:rPr>
            </w:rPrChange>
          </w:rPr>
          <w:t xml:space="preserve"> </w:t>
        </w:r>
      </w:ins>
      <w:r w:rsidRPr="00C47FBD">
        <w:rPr>
          <w:rFonts w:asciiTheme="majorBidi" w:eastAsia="SimSun" w:hAnsiTheme="majorBidi" w:cstheme="majorBidi"/>
          <w:color w:val="000000"/>
          <w:lang w:eastAsia="ja-JP"/>
          <w:rPrChange w:id="422" w:author="Juan  Puentes" w:date="2024-03-04T23:05:00Z">
            <w:rPr>
              <w:rFonts w:eastAsia="SimSun"/>
              <w:color w:val="000000"/>
              <w:lang w:eastAsia="ja-JP"/>
            </w:rPr>
          </w:rPrChange>
        </w:rPr>
        <w:t>utilizando herramientas tecnológicas como lenguaje react js, node js y su estructura de base de datos Mysql.</w:t>
      </w:r>
    </w:p>
    <w:p w14:paraId="117546B1" w14:textId="54B1156B" w:rsidR="004E3AC4" w:rsidRPr="00C47FBD" w:rsidRDefault="004E3AC4" w:rsidP="004E3AC4">
      <w:pPr>
        <w:numPr>
          <w:ilvl w:val="0"/>
          <w:numId w:val="20"/>
        </w:numPr>
        <w:spacing w:after="0" w:line="480" w:lineRule="auto"/>
        <w:contextualSpacing/>
        <w:jc w:val="both"/>
        <w:rPr>
          <w:rFonts w:asciiTheme="majorBidi" w:eastAsia="SimSun" w:hAnsiTheme="majorBidi" w:cstheme="majorBidi"/>
          <w:color w:val="000000"/>
          <w:lang w:val="es-ES" w:eastAsia="ja-JP"/>
          <w:rPrChange w:id="423" w:author="Juan  Puentes" w:date="2024-03-04T23:05:00Z">
            <w:rPr>
              <w:rFonts w:eastAsia="SimSun"/>
              <w:color w:val="000000"/>
              <w:lang w:val="es-ES" w:eastAsia="ja-JP"/>
            </w:rPr>
          </w:rPrChange>
        </w:rPr>
      </w:pPr>
      <w:del w:id="424" w:author="Juan  Puentes" w:date="2024-03-04T22:43:00Z">
        <w:r w:rsidRPr="00C47FBD" w:rsidDel="00DD30BA">
          <w:rPr>
            <w:rFonts w:asciiTheme="majorBidi" w:eastAsia="SimSun" w:hAnsiTheme="majorBidi" w:cstheme="majorBidi"/>
            <w:color w:val="000000"/>
            <w:lang w:val="es-ES" w:eastAsia="ja-JP"/>
            <w:rPrChange w:id="425" w:author="Juan  Puentes" w:date="2024-03-04T23:05:00Z">
              <w:rPr>
                <w:rFonts w:eastAsia="SimSun"/>
                <w:color w:val="000000"/>
                <w:lang w:val="es-ES" w:eastAsia="ja-JP"/>
              </w:rPr>
            </w:rPrChange>
          </w:rPr>
          <w:delText xml:space="preserve">Realizar </w:delText>
        </w:r>
      </w:del>
      <w:r w:rsidR="006F5D05">
        <w:rPr>
          <w:rFonts w:asciiTheme="majorBidi" w:eastAsia="SimSun" w:hAnsiTheme="majorBidi" w:cstheme="majorBidi"/>
          <w:color w:val="000000"/>
          <w:lang w:val="es-ES" w:eastAsia="ja-JP"/>
        </w:rPr>
        <w:t>Realizar</w:t>
      </w:r>
      <w:ins w:id="426" w:author="Juan  Puentes" w:date="2024-03-04T22:43:00Z">
        <w:r w:rsidR="00DD30BA" w:rsidRPr="00C47FBD">
          <w:rPr>
            <w:rFonts w:asciiTheme="majorBidi" w:eastAsia="SimSun" w:hAnsiTheme="majorBidi" w:cstheme="majorBidi"/>
            <w:color w:val="000000"/>
            <w:lang w:val="es-ES" w:eastAsia="ja-JP"/>
            <w:rPrChange w:id="427" w:author="Juan  Puentes" w:date="2024-03-04T23:05:00Z">
              <w:rPr>
                <w:rFonts w:eastAsia="SimSun"/>
                <w:color w:val="000000"/>
                <w:lang w:val="es-ES" w:eastAsia="ja-JP"/>
              </w:rPr>
            </w:rPrChange>
          </w:rPr>
          <w:t xml:space="preserve"> </w:t>
        </w:r>
      </w:ins>
      <w:r w:rsidRPr="00C47FBD">
        <w:rPr>
          <w:rFonts w:asciiTheme="majorBidi" w:eastAsia="SimSun" w:hAnsiTheme="majorBidi" w:cstheme="majorBidi"/>
          <w:color w:val="000000"/>
          <w:lang w:val="es-ES" w:eastAsia="ja-JP"/>
          <w:rPrChange w:id="428" w:author="Juan  Puentes" w:date="2024-03-04T23:05:00Z">
            <w:rPr>
              <w:rFonts w:eastAsia="SimSun"/>
              <w:color w:val="000000"/>
              <w:lang w:val="es-ES" w:eastAsia="ja-JP"/>
            </w:rPr>
          </w:rPrChange>
        </w:rPr>
        <w:t xml:space="preserve">pruebas unitarias para comprobar y validar la estabilidad y confiabilidad de la aplicación. </w:t>
      </w:r>
    </w:p>
    <w:p w14:paraId="5B259CB9" w14:textId="2FEA634D" w:rsidR="004E3AC4" w:rsidRPr="00C47FBD" w:rsidRDefault="004E3AC4" w:rsidP="00E91A3D">
      <w:pPr>
        <w:pStyle w:val="Prrafodelista"/>
        <w:keepNext/>
        <w:keepLines/>
        <w:numPr>
          <w:ilvl w:val="0"/>
          <w:numId w:val="18"/>
        </w:numPr>
        <w:spacing w:before="240" w:after="120" w:line="480" w:lineRule="auto"/>
        <w:jc w:val="center"/>
        <w:outlineLvl w:val="1"/>
        <w:rPr>
          <w:rFonts w:asciiTheme="majorBidi" w:eastAsia="SimHei" w:hAnsiTheme="majorBidi" w:cstheme="majorBidi"/>
          <w:b/>
          <w:bCs/>
          <w:color w:val="000000"/>
          <w:lang w:eastAsia="ja-JP"/>
          <w:rPrChange w:id="429" w:author="Juan  Puentes" w:date="2024-03-04T23:05:00Z">
            <w:rPr>
              <w:rFonts w:eastAsia="SimHei"/>
              <w:b/>
              <w:bCs/>
              <w:color w:val="000000"/>
              <w:lang w:eastAsia="ja-JP"/>
            </w:rPr>
          </w:rPrChange>
        </w:rPr>
      </w:pPr>
      <w:bookmarkStart w:id="430" w:name="_Toc149761253"/>
      <w:bookmarkStart w:id="431" w:name="_Toc162557987"/>
      <w:r w:rsidRPr="00C47FBD">
        <w:rPr>
          <w:rFonts w:asciiTheme="majorBidi" w:eastAsia="SimHei" w:hAnsiTheme="majorBidi" w:cstheme="majorBidi"/>
          <w:b/>
          <w:bCs/>
          <w:color w:val="000000"/>
          <w:lang w:eastAsia="ja-JP"/>
          <w:rPrChange w:id="432" w:author="Juan  Puentes" w:date="2024-03-04T23:05:00Z">
            <w:rPr>
              <w:rFonts w:eastAsia="SimHei"/>
              <w:b/>
              <w:bCs/>
              <w:color w:val="000000"/>
              <w:lang w:eastAsia="ja-JP"/>
            </w:rPr>
          </w:rPrChange>
        </w:rPr>
        <w:t>Alcances y limitaciones</w:t>
      </w:r>
      <w:bookmarkEnd w:id="430"/>
      <w:bookmarkEnd w:id="431"/>
    </w:p>
    <w:p w14:paraId="4CFA520A" w14:textId="4DA278CB" w:rsidR="004E3AC4" w:rsidRPr="00C47FBD" w:rsidRDefault="008E577D" w:rsidP="004E3AC4">
      <w:pPr>
        <w:spacing w:after="0" w:line="480" w:lineRule="auto"/>
        <w:ind w:firstLine="720"/>
        <w:jc w:val="both"/>
        <w:rPr>
          <w:rFonts w:asciiTheme="majorBidi" w:eastAsia="SimSun" w:hAnsiTheme="majorBidi" w:cstheme="majorBidi"/>
          <w:color w:val="000000"/>
          <w:lang w:val="es-ES" w:eastAsia="ja-JP"/>
          <w:rPrChange w:id="433" w:author="Juan  Puentes" w:date="2024-03-04T23:05:00Z">
            <w:rPr>
              <w:rFonts w:eastAsia="SimSun"/>
              <w:color w:val="000000"/>
              <w:lang w:val="es-ES" w:eastAsia="ja-JP"/>
            </w:rPr>
          </w:rPrChange>
        </w:rPr>
      </w:pPr>
      <w:ins w:id="434" w:author="Juan  Puentes" w:date="2024-03-04T22:28:00Z">
        <w:r w:rsidRPr="00C47FBD">
          <w:rPr>
            <w:rFonts w:asciiTheme="majorBidi" w:eastAsia="SimSun" w:hAnsiTheme="majorBidi" w:cstheme="majorBidi"/>
            <w:color w:val="000000"/>
            <w:lang w:val="es-ES" w:eastAsia="ja-JP"/>
            <w:rPrChange w:id="435" w:author="Juan  Puentes" w:date="2024-03-04T23:05:00Z">
              <w:rPr>
                <w:rFonts w:eastAsia="SimSun"/>
                <w:color w:val="000000"/>
                <w:lang w:val="es-ES" w:eastAsia="ja-JP"/>
              </w:rPr>
            </w:rPrChange>
          </w:rPr>
          <w:t xml:space="preserve">En la </w:t>
        </w:r>
      </w:ins>
      <w:ins w:id="436" w:author="Juan  Puentes" w:date="2024-03-04T22:29:00Z">
        <w:r w:rsidRPr="00C47FBD">
          <w:rPr>
            <w:rFonts w:asciiTheme="majorBidi" w:eastAsia="SimSun" w:hAnsiTheme="majorBidi" w:cstheme="majorBidi"/>
            <w:color w:val="000000"/>
            <w:lang w:val="es-ES" w:eastAsia="ja-JP"/>
            <w:rPrChange w:id="437" w:author="Juan  Puentes" w:date="2024-03-04T23:05:00Z">
              <w:rPr>
                <w:rFonts w:eastAsia="SimSun"/>
                <w:color w:val="000000"/>
                <w:lang w:val="es-ES" w:eastAsia="ja-JP"/>
              </w:rPr>
            </w:rPrChange>
          </w:rPr>
          <w:t xml:space="preserve">siguiente tabla </w:t>
        </w:r>
        <w:r w:rsidRPr="00C47FBD">
          <w:rPr>
            <w:rFonts w:asciiTheme="majorBidi" w:eastAsia="SimSun" w:hAnsiTheme="majorBidi" w:cstheme="majorBidi"/>
            <w:color w:val="000000"/>
            <w:lang w:val="es-ES" w:eastAsia="ja-JP"/>
            <w:rPrChange w:id="438" w:author="Juan  Puentes" w:date="2024-03-04T23:05:00Z">
              <w:rPr>
                <w:rFonts w:eastAsia="SimSun"/>
                <w:color w:val="000000"/>
                <w:lang w:val="es-ES" w:eastAsia="ja-JP"/>
              </w:rPr>
            </w:rPrChange>
          </w:rPr>
          <w:fldChar w:fldCharType="begin"/>
        </w:r>
        <w:r w:rsidRPr="00C47FBD">
          <w:rPr>
            <w:rFonts w:asciiTheme="majorBidi" w:eastAsia="SimSun" w:hAnsiTheme="majorBidi" w:cstheme="majorBidi"/>
            <w:color w:val="000000"/>
            <w:lang w:val="es-ES" w:eastAsia="ja-JP"/>
            <w:rPrChange w:id="439" w:author="Juan  Puentes" w:date="2024-03-04T23:05:00Z">
              <w:rPr>
                <w:rFonts w:eastAsia="SimSun"/>
                <w:color w:val="000000"/>
                <w:lang w:val="es-ES" w:eastAsia="ja-JP"/>
              </w:rPr>
            </w:rPrChange>
          </w:rPr>
          <w:instrText xml:space="preserve"> REF _Ref160483770 \h </w:instrText>
        </w:r>
      </w:ins>
      <w:r w:rsidR="00C47FBD" w:rsidRPr="00C47FBD">
        <w:rPr>
          <w:rFonts w:asciiTheme="majorBidi" w:eastAsia="SimSun" w:hAnsiTheme="majorBidi" w:cstheme="majorBidi"/>
          <w:color w:val="000000"/>
          <w:lang w:val="es-ES" w:eastAsia="ja-JP"/>
        </w:rPr>
        <w:instrText xml:space="preserve"> \* MERGEFORMAT </w:instrText>
      </w:r>
      <w:r w:rsidRPr="00222AE6">
        <w:rPr>
          <w:rFonts w:asciiTheme="majorBidi" w:eastAsia="SimSun" w:hAnsiTheme="majorBidi" w:cstheme="majorBidi"/>
          <w:color w:val="000000"/>
          <w:lang w:val="es-ES" w:eastAsia="ja-JP"/>
        </w:rPr>
      </w:r>
      <w:r w:rsidRPr="00C47FBD">
        <w:rPr>
          <w:rFonts w:asciiTheme="majorBidi" w:eastAsia="SimSun" w:hAnsiTheme="majorBidi" w:cstheme="majorBidi"/>
          <w:color w:val="000000"/>
          <w:lang w:val="es-ES" w:eastAsia="ja-JP"/>
          <w:rPrChange w:id="440" w:author="Juan  Puentes" w:date="2024-03-04T23:05:00Z">
            <w:rPr>
              <w:rFonts w:eastAsia="SimSun"/>
              <w:color w:val="000000"/>
              <w:lang w:val="es-ES" w:eastAsia="ja-JP"/>
            </w:rPr>
          </w:rPrChange>
        </w:rPr>
        <w:fldChar w:fldCharType="separate"/>
      </w:r>
      <w:ins w:id="441" w:author="Juan  Puentes" w:date="2024-03-04T22:29:00Z">
        <w:r w:rsidRPr="00C47FBD">
          <w:rPr>
            <w:rFonts w:asciiTheme="majorBidi" w:eastAsia="SimSun" w:hAnsiTheme="majorBidi" w:cstheme="majorBidi"/>
            <w:b/>
            <w:bCs/>
            <w:color w:val="000000"/>
            <w:lang w:val="es-ES" w:eastAsia="ja-JP"/>
            <w:rPrChange w:id="442" w:author="Juan  Puentes" w:date="2024-03-04T23:05:00Z">
              <w:rPr>
                <w:rFonts w:eastAsia="SimSun" w:cs="Arial"/>
                <w:b/>
                <w:bCs/>
                <w:color w:val="000000"/>
                <w:szCs w:val="18"/>
                <w:lang w:val="es-ES" w:eastAsia="ja-JP"/>
              </w:rPr>
            </w:rPrChange>
          </w:rPr>
          <w:t xml:space="preserve"> </w:t>
        </w:r>
        <w:r w:rsidRPr="00C47FBD">
          <w:rPr>
            <w:rFonts w:asciiTheme="majorBidi" w:eastAsia="SimSun" w:hAnsiTheme="majorBidi" w:cstheme="majorBidi"/>
            <w:b/>
            <w:bCs/>
            <w:noProof/>
            <w:color w:val="000000"/>
            <w:lang w:val="es-ES" w:eastAsia="ja-JP"/>
            <w:rPrChange w:id="443" w:author="Juan  Puentes" w:date="2024-03-04T23:05:00Z">
              <w:rPr>
                <w:rFonts w:eastAsia="SimSun" w:cs="Arial"/>
                <w:b/>
                <w:bCs/>
                <w:noProof/>
                <w:color w:val="000000"/>
                <w:szCs w:val="18"/>
                <w:lang w:val="es-ES" w:eastAsia="ja-JP"/>
              </w:rPr>
            </w:rPrChange>
          </w:rPr>
          <w:t>1</w:t>
        </w:r>
        <w:r w:rsidRPr="00C47FBD">
          <w:rPr>
            <w:rFonts w:asciiTheme="majorBidi" w:eastAsia="SimSun" w:hAnsiTheme="majorBidi" w:cstheme="majorBidi"/>
            <w:b/>
            <w:bCs/>
            <w:color w:val="000000"/>
            <w:lang w:val="es-ES" w:eastAsia="ja-JP"/>
            <w:rPrChange w:id="444" w:author="Juan  Puentes" w:date="2024-03-04T23:05:00Z">
              <w:rPr>
                <w:rFonts w:eastAsia="SimSun" w:cs="Arial"/>
                <w:b/>
                <w:bCs/>
                <w:color w:val="000000"/>
                <w:szCs w:val="18"/>
                <w:lang w:val="es-ES" w:eastAsia="ja-JP"/>
              </w:rPr>
            </w:rPrChange>
          </w:rPr>
          <w:noBreakHyphen/>
        </w:r>
        <w:r w:rsidRPr="00C47FBD">
          <w:rPr>
            <w:rFonts w:asciiTheme="majorBidi" w:eastAsia="SimSun" w:hAnsiTheme="majorBidi" w:cstheme="majorBidi"/>
            <w:b/>
            <w:bCs/>
            <w:noProof/>
            <w:color w:val="000000"/>
            <w:lang w:val="es-ES" w:eastAsia="ja-JP"/>
            <w:rPrChange w:id="445" w:author="Juan  Puentes" w:date="2024-03-04T23:05:00Z">
              <w:rPr>
                <w:rFonts w:eastAsia="SimSun" w:cs="Arial"/>
                <w:b/>
                <w:bCs/>
                <w:noProof/>
                <w:color w:val="000000"/>
                <w:szCs w:val="18"/>
                <w:lang w:val="es-ES" w:eastAsia="ja-JP"/>
              </w:rPr>
            </w:rPrChange>
          </w:rPr>
          <w:t>1</w:t>
        </w:r>
        <w:r w:rsidRPr="00C47FBD">
          <w:rPr>
            <w:rFonts w:asciiTheme="majorBidi" w:eastAsia="SimSun" w:hAnsiTheme="majorBidi" w:cstheme="majorBidi"/>
            <w:color w:val="000000"/>
            <w:lang w:val="es-ES" w:eastAsia="ja-JP"/>
            <w:rPrChange w:id="446" w:author="Juan  Puentes" w:date="2024-03-04T23:05:00Z">
              <w:rPr>
                <w:rFonts w:eastAsia="SimSun"/>
                <w:color w:val="000000"/>
                <w:lang w:val="es-ES" w:eastAsia="ja-JP"/>
              </w:rPr>
            </w:rPrChange>
          </w:rPr>
          <w:fldChar w:fldCharType="end"/>
        </w:r>
        <w:r w:rsidRPr="00C47FBD">
          <w:rPr>
            <w:rFonts w:asciiTheme="majorBidi" w:eastAsia="SimSun" w:hAnsiTheme="majorBidi" w:cstheme="majorBidi"/>
            <w:color w:val="000000"/>
            <w:lang w:val="es-ES" w:eastAsia="ja-JP"/>
            <w:rPrChange w:id="447" w:author="Juan  Puentes" w:date="2024-03-04T23:05:00Z">
              <w:rPr>
                <w:rFonts w:eastAsia="SimSun"/>
                <w:color w:val="000000"/>
                <w:lang w:val="es-ES" w:eastAsia="ja-JP"/>
              </w:rPr>
            </w:rPrChange>
          </w:rPr>
          <w:t xml:space="preserve"> </w:t>
        </w:r>
      </w:ins>
      <w:del w:id="448" w:author="Juan  Puentes" w:date="2024-03-04T22:29:00Z">
        <w:r w:rsidR="004E3AC4" w:rsidRPr="00C47FBD" w:rsidDel="008E577D">
          <w:rPr>
            <w:rFonts w:asciiTheme="majorBidi" w:eastAsia="SimSun" w:hAnsiTheme="majorBidi" w:cstheme="majorBidi"/>
            <w:color w:val="000000"/>
            <w:lang w:val="es-ES" w:eastAsia="ja-JP"/>
            <w:rPrChange w:id="449" w:author="Juan  Puentes" w:date="2024-03-04T23:05:00Z">
              <w:rPr>
                <w:rFonts w:eastAsia="SimSun"/>
                <w:color w:val="000000"/>
                <w:lang w:val="es-ES" w:eastAsia="ja-JP"/>
              </w:rPr>
            </w:rPrChange>
          </w:rPr>
          <w:delText>C</w:delText>
        </w:r>
      </w:del>
      <w:ins w:id="450" w:author="Juan  Puentes" w:date="2024-03-04T22:29:00Z">
        <w:r w:rsidRPr="00C47FBD">
          <w:rPr>
            <w:rFonts w:asciiTheme="majorBidi" w:eastAsia="SimSun" w:hAnsiTheme="majorBidi" w:cstheme="majorBidi"/>
            <w:color w:val="000000"/>
            <w:lang w:val="es-ES" w:eastAsia="ja-JP"/>
            <w:rPrChange w:id="451" w:author="Juan  Puentes" w:date="2024-03-04T23:05:00Z">
              <w:rPr>
                <w:rFonts w:eastAsia="SimSun"/>
                <w:color w:val="000000"/>
                <w:lang w:val="es-ES" w:eastAsia="ja-JP"/>
              </w:rPr>
            </w:rPrChange>
          </w:rPr>
          <w:t>c</w:t>
        </w:r>
      </w:ins>
      <w:r w:rsidR="004E3AC4" w:rsidRPr="00C47FBD">
        <w:rPr>
          <w:rFonts w:asciiTheme="majorBidi" w:eastAsia="SimSun" w:hAnsiTheme="majorBidi" w:cstheme="majorBidi"/>
          <w:color w:val="000000"/>
          <w:lang w:val="es-ES" w:eastAsia="ja-JP"/>
          <w:rPrChange w:id="452" w:author="Juan  Puentes" w:date="2024-03-04T23:05:00Z">
            <w:rPr>
              <w:rFonts w:eastAsia="SimSun"/>
              <w:color w:val="000000"/>
              <w:lang w:val="es-ES" w:eastAsia="ja-JP"/>
            </w:rPr>
          </w:rPrChange>
        </w:rPr>
        <w:t xml:space="preserve">on la información recolectada, se identificaron los roles de administrador y vendedor </w:t>
      </w:r>
      <w:ins w:id="453" w:author="Juan  Puentes" w:date="2024-03-04T22:43:00Z">
        <w:r w:rsidR="00DD30BA" w:rsidRPr="00C47FBD">
          <w:rPr>
            <w:rFonts w:asciiTheme="majorBidi" w:eastAsia="SimSun" w:hAnsiTheme="majorBidi" w:cstheme="majorBidi"/>
            <w:color w:val="000000"/>
            <w:lang w:val="es-ES" w:eastAsia="ja-JP"/>
            <w:rPrChange w:id="454" w:author="Juan  Puentes" w:date="2024-03-04T23:05:00Z">
              <w:rPr>
                <w:rFonts w:eastAsia="SimSun"/>
                <w:color w:val="000000"/>
                <w:lang w:val="es-ES" w:eastAsia="ja-JP"/>
              </w:rPr>
            </w:rPrChange>
          </w:rPr>
          <w:t xml:space="preserve">descritos en la </w:t>
        </w:r>
        <w:r w:rsidR="00DD30BA" w:rsidRPr="00C47FBD">
          <w:rPr>
            <w:rFonts w:asciiTheme="majorBidi" w:eastAsia="SimSun" w:hAnsiTheme="majorBidi" w:cstheme="majorBidi"/>
            <w:color w:val="000000"/>
            <w:lang w:val="es-ES" w:eastAsia="ja-JP"/>
            <w:rPrChange w:id="455" w:author="Juan  Puentes" w:date="2024-03-04T23:05:00Z">
              <w:rPr>
                <w:rFonts w:eastAsia="SimSun"/>
                <w:color w:val="000000"/>
                <w:lang w:val="es-ES" w:eastAsia="ja-JP"/>
              </w:rPr>
            </w:rPrChange>
          </w:rPr>
          <w:fldChar w:fldCharType="begin"/>
        </w:r>
        <w:r w:rsidR="00DD30BA" w:rsidRPr="00C47FBD">
          <w:rPr>
            <w:rFonts w:asciiTheme="majorBidi" w:eastAsia="SimSun" w:hAnsiTheme="majorBidi" w:cstheme="majorBidi"/>
            <w:color w:val="000000"/>
            <w:lang w:val="es-ES" w:eastAsia="ja-JP"/>
            <w:rPrChange w:id="456" w:author="Juan  Puentes" w:date="2024-03-04T23:05:00Z">
              <w:rPr>
                <w:rFonts w:eastAsia="SimSun"/>
                <w:color w:val="000000"/>
                <w:lang w:val="es-ES" w:eastAsia="ja-JP"/>
              </w:rPr>
            </w:rPrChange>
          </w:rPr>
          <w:instrText xml:space="preserve"> REF _Ref160484637 \h </w:instrText>
        </w:r>
      </w:ins>
      <w:r w:rsidR="00C47FBD" w:rsidRPr="00C47FBD">
        <w:rPr>
          <w:rFonts w:asciiTheme="majorBidi" w:eastAsia="SimSun" w:hAnsiTheme="majorBidi" w:cstheme="majorBidi"/>
          <w:color w:val="000000"/>
          <w:lang w:val="es-ES" w:eastAsia="ja-JP"/>
        </w:rPr>
        <w:instrText xml:space="preserve"> \* MERGEFORMAT </w:instrText>
      </w:r>
      <w:r w:rsidR="00DD30BA" w:rsidRPr="00222AE6">
        <w:rPr>
          <w:rFonts w:asciiTheme="majorBidi" w:eastAsia="SimSun" w:hAnsiTheme="majorBidi" w:cstheme="majorBidi"/>
          <w:color w:val="000000"/>
          <w:lang w:val="es-ES" w:eastAsia="ja-JP"/>
        </w:rPr>
      </w:r>
      <w:r w:rsidR="00DD30BA" w:rsidRPr="00C47FBD">
        <w:rPr>
          <w:rFonts w:asciiTheme="majorBidi" w:eastAsia="SimSun" w:hAnsiTheme="majorBidi" w:cstheme="majorBidi"/>
          <w:color w:val="000000"/>
          <w:lang w:val="es-ES" w:eastAsia="ja-JP"/>
          <w:rPrChange w:id="457" w:author="Juan  Puentes" w:date="2024-03-04T23:05:00Z">
            <w:rPr>
              <w:rFonts w:eastAsia="SimSun"/>
              <w:color w:val="000000"/>
              <w:lang w:val="es-ES" w:eastAsia="ja-JP"/>
            </w:rPr>
          </w:rPrChange>
        </w:rPr>
        <w:fldChar w:fldCharType="separate"/>
      </w:r>
      <w:ins w:id="458" w:author="Juan  Puentes" w:date="2024-03-04T22:43:00Z">
        <w:r w:rsidR="00DD30BA" w:rsidRPr="00C47FBD">
          <w:rPr>
            <w:rFonts w:asciiTheme="majorBidi" w:eastAsia="SimSun" w:hAnsiTheme="majorBidi" w:cstheme="majorBidi"/>
            <w:b/>
            <w:bCs/>
            <w:color w:val="000000"/>
            <w:lang w:val="es-ES" w:eastAsia="ja-JP"/>
            <w:rPrChange w:id="459" w:author="Juan  Puentes" w:date="2024-03-04T23:05:00Z">
              <w:rPr>
                <w:rFonts w:eastAsia="SimSun"/>
                <w:b/>
                <w:bCs/>
                <w:color w:val="000000"/>
                <w:szCs w:val="28"/>
                <w:lang w:val="es-ES" w:eastAsia="ja-JP"/>
              </w:rPr>
            </w:rPrChange>
          </w:rPr>
          <w:t xml:space="preserve">Tabla </w:t>
        </w:r>
        <w:r w:rsidR="00DD30BA" w:rsidRPr="00C47FBD">
          <w:rPr>
            <w:rFonts w:asciiTheme="majorBidi" w:eastAsia="SimSun" w:hAnsiTheme="majorBidi" w:cstheme="majorBidi"/>
            <w:b/>
            <w:bCs/>
            <w:noProof/>
            <w:color w:val="000000"/>
            <w:lang w:val="es-ES" w:eastAsia="ja-JP"/>
            <w:rPrChange w:id="460" w:author="Juan  Puentes" w:date="2024-03-04T23:05:00Z">
              <w:rPr>
                <w:rFonts w:eastAsia="SimSun"/>
                <w:b/>
                <w:bCs/>
                <w:noProof/>
                <w:color w:val="000000"/>
                <w:szCs w:val="28"/>
                <w:lang w:val="es-ES" w:eastAsia="ja-JP"/>
              </w:rPr>
            </w:rPrChange>
          </w:rPr>
          <w:t>1</w:t>
        </w:r>
        <w:r w:rsidR="00DD30BA" w:rsidRPr="00C47FBD">
          <w:rPr>
            <w:rFonts w:asciiTheme="majorBidi" w:eastAsia="SimSun" w:hAnsiTheme="majorBidi" w:cstheme="majorBidi"/>
            <w:b/>
            <w:bCs/>
            <w:color w:val="000000"/>
            <w:lang w:val="es-ES" w:eastAsia="ja-JP"/>
            <w:rPrChange w:id="461" w:author="Juan  Puentes" w:date="2024-03-04T23:05:00Z">
              <w:rPr>
                <w:rFonts w:eastAsia="SimSun"/>
                <w:b/>
                <w:bCs/>
                <w:color w:val="000000"/>
                <w:szCs w:val="28"/>
                <w:lang w:val="es-ES" w:eastAsia="ja-JP"/>
              </w:rPr>
            </w:rPrChange>
          </w:rPr>
          <w:noBreakHyphen/>
        </w:r>
        <w:r w:rsidR="00DD30BA" w:rsidRPr="00C47FBD">
          <w:rPr>
            <w:rFonts w:asciiTheme="majorBidi" w:eastAsia="SimSun" w:hAnsiTheme="majorBidi" w:cstheme="majorBidi"/>
            <w:b/>
            <w:bCs/>
            <w:noProof/>
            <w:color w:val="000000"/>
            <w:lang w:val="es-ES" w:eastAsia="ja-JP"/>
            <w:rPrChange w:id="462" w:author="Juan  Puentes" w:date="2024-03-04T23:05:00Z">
              <w:rPr>
                <w:rFonts w:eastAsia="SimSun"/>
                <w:b/>
                <w:bCs/>
                <w:noProof/>
                <w:color w:val="000000"/>
                <w:szCs w:val="28"/>
                <w:lang w:val="es-ES" w:eastAsia="ja-JP"/>
              </w:rPr>
            </w:rPrChange>
          </w:rPr>
          <w:t>2</w:t>
        </w:r>
        <w:r w:rsidR="00DD30BA" w:rsidRPr="00C47FBD">
          <w:rPr>
            <w:rFonts w:asciiTheme="majorBidi" w:eastAsia="SimSun" w:hAnsiTheme="majorBidi" w:cstheme="majorBidi"/>
            <w:color w:val="000000"/>
            <w:lang w:val="es-ES" w:eastAsia="ja-JP"/>
            <w:rPrChange w:id="463" w:author="Juan  Puentes" w:date="2024-03-04T23:05:00Z">
              <w:rPr>
                <w:rFonts w:eastAsia="SimSun"/>
                <w:color w:val="000000"/>
                <w:lang w:val="es-ES" w:eastAsia="ja-JP"/>
              </w:rPr>
            </w:rPrChange>
          </w:rPr>
          <w:fldChar w:fldCharType="end"/>
        </w:r>
        <w:r w:rsidR="00DD30BA" w:rsidRPr="00C47FBD">
          <w:rPr>
            <w:rFonts w:asciiTheme="majorBidi" w:eastAsia="SimSun" w:hAnsiTheme="majorBidi" w:cstheme="majorBidi"/>
            <w:color w:val="000000"/>
            <w:lang w:val="es-ES" w:eastAsia="ja-JP"/>
            <w:rPrChange w:id="464" w:author="Juan  Puentes" w:date="2024-03-04T23:05:00Z">
              <w:rPr>
                <w:rFonts w:eastAsia="SimSun"/>
                <w:color w:val="000000"/>
                <w:lang w:val="es-ES" w:eastAsia="ja-JP"/>
              </w:rPr>
            </w:rPrChange>
          </w:rPr>
          <w:t xml:space="preserve"> </w:t>
        </w:r>
      </w:ins>
      <w:r w:rsidR="004E3AC4" w:rsidRPr="00C47FBD">
        <w:rPr>
          <w:rFonts w:asciiTheme="majorBidi" w:eastAsia="SimSun" w:hAnsiTheme="majorBidi" w:cstheme="majorBidi"/>
          <w:color w:val="000000"/>
          <w:lang w:val="es-ES" w:eastAsia="ja-JP"/>
          <w:rPrChange w:id="465" w:author="Juan  Puentes" w:date="2024-03-04T23:05:00Z">
            <w:rPr>
              <w:rFonts w:eastAsia="SimSun"/>
              <w:color w:val="000000"/>
              <w:lang w:val="es-ES" w:eastAsia="ja-JP"/>
            </w:rPr>
          </w:rPrChange>
        </w:rPr>
        <w:t xml:space="preserve">que se </w:t>
      </w:r>
      <w:del w:id="466" w:author="Juan  Puentes" w:date="2024-03-04T22:43:00Z">
        <w:r w:rsidR="004E3AC4" w:rsidRPr="00C47FBD" w:rsidDel="00DD30BA">
          <w:rPr>
            <w:rFonts w:asciiTheme="majorBidi" w:eastAsia="SimSun" w:hAnsiTheme="majorBidi" w:cstheme="majorBidi"/>
            <w:color w:val="000000"/>
            <w:lang w:val="es-ES" w:eastAsia="ja-JP"/>
            <w:rPrChange w:id="467" w:author="Juan  Puentes" w:date="2024-03-04T23:05:00Z">
              <w:rPr>
                <w:rFonts w:eastAsia="SimSun"/>
                <w:color w:val="000000"/>
                <w:lang w:val="es-ES" w:eastAsia="ja-JP"/>
              </w:rPr>
            </w:rPrChange>
          </w:rPr>
          <w:delText xml:space="preserve">implementaran </w:delText>
        </w:r>
      </w:del>
      <w:ins w:id="468" w:author="Juan  Puentes" w:date="2024-03-04T22:43:00Z">
        <w:r w:rsidR="00DD30BA" w:rsidRPr="00C47FBD">
          <w:rPr>
            <w:rFonts w:asciiTheme="majorBidi" w:eastAsia="SimSun" w:hAnsiTheme="majorBidi" w:cstheme="majorBidi"/>
            <w:color w:val="000000"/>
            <w:lang w:val="es-ES" w:eastAsia="ja-JP"/>
            <w:rPrChange w:id="469" w:author="Juan  Puentes" w:date="2024-03-04T23:05:00Z">
              <w:rPr>
                <w:rFonts w:eastAsia="SimSun"/>
                <w:color w:val="000000"/>
                <w:lang w:val="es-ES" w:eastAsia="ja-JP"/>
              </w:rPr>
            </w:rPrChange>
          </w:rPr>
          <w:t xml:space="preserve">implementaron </w:t>
        </w:r>
      </w:ins>
      <w:r w:rsidR="004E3AC4" w:rsidRPr="00C47FBD">
        <w:rPr>
          <w:rFonts w:asciiTheme="majorBidi" w:eastAsia="SimSun" w:hAnsiTheme="majorBidi" w:cstheme="majorBidi"/>
          <w:color w:val="000000"/>
          <w:lang w:val="es-ES" w:eastAsia="ja-JP"/>
          <w:rPrChange w:id="470" w:author="Juan  Puentes" w:date="2024-03-04T23:05:00Z">
            <w:rPr>
              <w:rFonts w:eastAsia="SimSun"/>
              <w:color w:val="000000"/>
              <w:lang w:val="es-ES" w:eastAsia="ja-JP"/>
            </w:rPr>
          </w:rPrChange>
        </w:rPr>
        <w:t>en la aplicación web, mediante un backend común (servidor).</w:t>
      </w:r>
    </w:p>
    <w:p w14:paraId="3A2A3049" w14:textId="77777777" w:rsidR="004E3AC4" w:rsidRPr="00C47FBD" w:rsidRDefault="004E3AC4" w:rsidP="004E3AC4">
      <w:pPr>
        <w:keepNext/>
        <w:spacing w:line="240" w:lineRule="auto"/>
        <w:jc w:val="both"/>
        <w:rPr>
          <w:rFonts w:asciiTheme="majorBidi" w:eastAsia="SimSun" w:hAnsiTheme="majorBidi" w:cstheme="majorBidi"/>
          <w:b/>
          <w:bCs/>
          <w:i/>
          <w:iCs/>
          <w:color w:val="000000"/>
          <w:lang w:val="es-ES" w:eastAsia="ja-JP"/>
          <w:rPrChange w:id="471" w:author="Juan  Puentes" w:date="2024-03-04T23:05:00Z">
            <w:rPr>
              <w:rFonts w:eastAsia="SimSun" w:cs="Arial"/>
              <w:b/>
              <w:bCs/>
              <w:i/>
              <w:iCs/>
              <w:color w:val="000000"/>
              <w:szCs w:val="18"/>
              <w:lang w:val="es-ES" w:eastAsia="ja-JP"/>
            </w:rPr>
          </w:rPrChange>
        </w:rPr>
      </w:pPr>
      <w:bookmarkStart w:id="472" w:name="_Ref160483770"/>
      <w:bookmarkStart w:id="473" w:name="_Toc146583326"/>
      <w:r w:rsidRPr="00C47FBD">
        <w:rPr>
          <w:rFonts w:asciiTheme="majorBidi" w:eastAsia="SimSun" w:hAnsiTheme="majorBidi" w:cstheme="majorBidi"/>
          <w:b/>
          <w:bCs/>
          <w:color w:val="000000"/>
          <w:lang w:val="es-ES" w:eastAsia="ja-JP"/>
          <w:rPrChange w:id="474" w:author="Juan  Puentes" w:date="2024-03-04T23:05:00Z">
            <w:rPr>
              <w:rFonts w:eastAsia="SimSun" w:cs="Arial"/>
              <w:b/>
              <w:bCs/>
              <w:color w:val="000000"/>
              <w:szCs w:val="18"/>
              <w:lang w:val="es-ES" w:eastAsia="ja-JP"/>
            </w:rPr>
          </w:rPrChange>
        </w:rPr>
        <w:t xml:space="preserve">Tabla </w:t>
      </w:r>
      <w:r w:rsidRPr="00C47FBD">
        <w:rPr>
          <w:rFonts w:asciiTheme="majorBidi" w:eastAsia="SimSun" w:hAnsiTheme="majorBidi" w:cstheme="majorBidi"/>
          <w:b/>
          <w:bCs/>
          <w:color w:val="000000"/>
          <w:lang w:val="es-ES" w:eastAsia="ja-JP"/>
          <w:rPrChange w:id="475" w:author="Juan  Puentes" w:date="2024-03-04T23:05:00Z">
            <w:rPr>
              <w:rFonts w:eastAsia="SimSun" w:cs="Arial"/>
              <w:b/>
              <w:bCs/>
              <w:color w:val="000000"/>
              <w:szCs w:val="18"/>
              <w:lang w:val="es-ES" w:eastAsia="ja-JP"/>
            </w:rPr>
          </w:rPrChange>
        </w:rPr>
        <w:fldChar w:fldCharType="begin"/>
      </w:r>
      <w:r w:rsidRPr="00C47FBD">
        <w:rPr>
          <w:rFonts w:asciiTheme="majorBidi" w:eastAsia="SimSun" w:hAnsiTheme="majorBidi" w:cstheme="majorBidi"/>
          <w:b/>
          <w:bCs/>
          <w:color w:val="000000"/>
          <w:lang w:val="es-ES" w:eastAsia="ja-JP"/>
          <w:rPrChange w:id="476" w:author="Juan  Puentes" w:date="2024-03-04T23:05:00Z">
            <w:rPr>
              <w:rFonts w:eastAsia="SimSun" w:cs="Arial"/>
              <w:b/>
              <w:bCs/>
              <w:color w:val="000000"/>
              <w:szCs w:val="18"/>
              <w:lang w:val="es-ES" w:eastAsia="ja-JP"/>
            </w:rPr>
          </w:rPrChange>
        </w:rPr>
        <w:instrText xml:space="preserve"> STYLEREF 1 \s </w:instrText>
      </w:r>
      <w:r w:rsidRPr="00C47FBD">
        <w:rPr>
          <w:rFonts w:asciiTheme="majorBidi" w:eastAsia="SimSun" w:hAnsiTheme="majorBidi" w:cstheme="majorBidi"/>
          <w:b/>
          <w:bCs/>
          <w:color w:val="000000"/>
          <w:lang w:val="es-ES" w:eastAsia="ja-JP"/>
          <w:rPrChange w:id="477" w:author="Juan  Puentes" w:date="2024-03-04T23:05:00Z">
            <w:rPr>
              <w:rFonts w:eastAsia="SimSun" w:cs="Arial"/>
              <w:b/>
              <w:bCs/>
              <w:color w:val="000000"/>
              <w:szCs w:val="18"/>
              <w:lang w:val="es-ES" w:eastAsia="ja-JP"/>
            </w:rPr>
          </w:rPrChange>
        </w:rPr>
        <w:fldChar w:fldCharType="separate"/>
      </w:r>
      <w:r w:rsidRPr="00C47FBD">
        <w:rPr>
          <w:rFonts w:asciiTheme="majorBidi" w:eastAsia="SimSun" w:hAnsiTheme="majorBidi" w:cstheme="majorBidi"/>
          <w:b/>
          <w:bCs/>
          <w:noProof/>
          <w:color w:val="000000"/>
          <w:lang w:val="es-ES" w:eastAsia="ja-JP"/>
          <w:rPrChange w:id="478" w:author="Juan  Puentes" w:date="2024-03-04T23:05:00Z">
            <w:rPr>
              <w:rFonts w:eastAsia="SimSun" w:cs="Arial"/>
              <w:b/>
              <w:bCs/>
              <w:noProof/>
              <w:color w:val="000000"/>
              <w:szCs w:val="18"/>
              <w:lang w:val="es-ES" w:eastAsia="ja-JP"/>
            </w:rPr>
          </w:rPrChange>
        </w:rPr>
        <w:t>1</w:t>
      </w:r>
      <w:r w:rsidRPr="00C47FBD">
        <w:rPr>
          <w:rFonts w:asciiTheme="majorBidi" w:eastAsia="SimSun" w:hAnsiTheme="majorBidi" w:cstheme="majorBidi"/>
          <w:b/>
          <w:bCs/>
          <w:color w:val="000000"/>
          <w:lang w:val="es-ES" w:eastAsia="ja-JP"/>
          <w:rPrChange w:id="479" w:author="Juan  Puentes" w:date="2024-03-04T23:05:00Z">
            <w:rPr>
              <w:rFonts w:eastAsia="SimSun" w:cs="Arial"/>
              <w:b/>
              <w:bCs/>
              <w:color w:val="000000"/>
              <w:szCs w:val="18"/>
              <w:lang w:val="es-ES" w:eastAsia="ja-JP"/>
            </w:rPr>
          </w:rPrChange>
        </w:rPr>
        <w:fldChar w:fldCharType="end"/>
      </w:r>
      <w:r w:rsidRPr="00C47FBD">
        <w:rPr>
          <w:rFonts w:asciiTheme="majorBidi" w:eastAsia="SimSun" w:hAnsiTheme="majorBidi" w:cstheme="majorBidi"/>
          <w:b/>
          <w:bCs/>
          <w:color w:val="000000"/>
          <w:lang w:val="es-ES" w:eastAsia="ja-JP"/>
          <w:rPrChange w:id="480" w:author="Juan  Puentes" w:date="2024-03-04T23:05:00Z">
            <w:rPr>
              <w:rFonts w:eastAsia="SimSun" w:cs="Arial"/>
              <w:b/>
              <w:bCs/>
              <w:color w:val="000000"/>
              <w:szCs w:val="18"/>
              <w:lang w:val="es-ES" w:eastAsia="ja-JP"/>
            </w:rPr>
          </w:rPrChange>
        </w:rPr>
        <w:noBreakHyphen/>
      </w:r>
      <w:r w:rsidRPr="00C47FBD">
        <w:rPr>
          <w:rFonts w:asciiTheme="majorBidi" w:eastAsia="SimSun" w:hAnsiTheme="majorBidi" w:cstheme="majorBidi"/>
          <w:b/>
          <w:bCs/>
          <w:color w:val="000000"/>
          <w:lang w:val="es-ES" w:eastAsia="ja-JP"/>
          <w:rPrChange w:id="481" w:author="Juan  Puentes" w:date="2024-03-04T23:05:00Z">
            <w:rPr>
              <w:rFonts w:eastAsia="SimSun" w:cs="Arial"/>
              <w:b/>
              <w:bCs/>
              <w:color w:val="000000"/>
              <w:szCs w:val="18"/>
              <w:lang w:val="es-ES" w:eastAsia="ja-JP"/>
            </w:rPr>
          </w:rPrChange>
        </w:rPr>
        <w:fldChar w:fldCharType="begin"/>
      </w:r>
      <w:r w:rsidRPr="00C47FBD">
        <w:rPr>
          <w:rFonts w:asciiTheme="majorBidi" w:eastAsia="SimSun" w:hAnsiTheme="majorBidi" w:cstheme="majorBidi"/>
          <w:b/>
          <w:bCs/>
          <w:color w:val="000000"/>
          <w:lang w:val="es-ES" w:eastAsia="ja-JP"/>
          <w:rPrChange w:id="482" w:author="Juan  Puentes" w:date="2024-03-04T23:05:00Z">
            <w:rPr>
              <w:rFonts w:eastAsia="SimSun" w:cs="Arial"/>
              <w:b/>
              <w:bCs/>
              <w:color w:val="000000"/>
              <w:szCs w:val="18"/>
              <w:lang w:val="es-ES" w:eastAsia="ja-JP"/>
            </w:rPr>
          </w:rPrChange>
        </w:rPr>
        <w:instrText xml:space="preserve"> SEQ Tabla \* ARABIC \s 1 </w:instrText>
      </w:r>
      <w:r w:rsidRPr="00C47FBD">
        <w:rPr>
          <w:rFonts w:asciiTheme="majorBidi" w:eastAsia="SimSun" w:hAnsiTheme="majorBidi" w:cstheme="majorBidi"/>
          <w:b/>
          <w:bCs/>
          <w:color w:val="000000"/>
          <w:lang w:val="es-ES" w:eastAsia="ja-JP"/>
          <w:rPrChange w:id="483" w:author="Juan  Puentes" w:date="2024-03-04T23:05:00Z">
            <w:rPr>
              <w:rFonts w:eastAsia="SimSun" w:cs="Arial"/>
              <w:b/>
              <w:bCs/>
              <w:color w:val="000000"/>
              <w:szCs w:val="18"/>
              <w:lang w:val="es-ES" w:eastAsia="ja-JP"/>
            </w:rPr>
          </w:rPrChange>
        </w:rPr>
        <w:fldChar w:fldCharType="separate"/>
      </w:r>
      <w:r w:rsidRPr="00C47FBD">
        <w:rPr>
          <w:rFonts w:asciiTheme="majorBidi" w:eastAsia="SimSun" w:hAnsiTheme="majorBidi" w:cstheme="majorBidi"/>
          <w:b/>
          <w:bCs/>
          <w:noProof/>
          <w:color w:val="000000"/>
          <w:lang w:val="es-ES" w:eastAsia="ja-JP"/>
          <w:rPrChange w:id="484" w:author="Juan  Puentes" w:date="2024-03-04T23:05:00Z">
            <w:rPr>
              <w:rFonts w:eastAsia="SimSun" w:cs="Arial"/>
              <w:b/>
              <w:bCs/>
              <w:noProof/>
              <w:color w:val="000000"/>
              <w:szCs w:val="18"/>
              <w:lang w:val="es-ES" w:eastAsia="ja-JP"/>
            </w:rPr>
          </w:rPrChange>
        </w:rPr>
        <w:t>1</w:t>
      </w:r>
      <w:r w:rsidRPr="00C47FBD">
        <w:rPr>
          <w:rFonts w:asciiTheme="majorBidi" w:eastAsia="SimSun" w:hAnsiTheme="majorBidi" w:cstheme="majorBidi"/>
          <w:b/>
          <w:bCs/>
          <w:color w:val="000000"/>
          <w:lang w:val="es-ES" w:eastAsia="ja-JP"/>
          <w:rPrChange w:id="485" w:author="Juan  Puentes" w:date="2024-03-04T23:05:00Z">
            <w:rPr>
              <w:rFonts w:eastAsia="SimSun" w:cs="Arial"/>
              <w:b/>
              <w:bCs/>
              <w:color w:val="000000"/>
              <w:szCs w:val="18"/>
              <w:lang w:val="es-ES" w:eastAsia="ja-JP"/>
            </w:rPr>
          </w:rPrChange>
        </w:rPr>
        <w:fldChar w:fldCharType="end"/>
      </w:r>
      <w:bookmarkEnd w:id="472"/>
      <w:r w:rsidRPr="00C47FBD">
        <w:rPr>
          <w:rFonts w:asciiTheme="majorBidi" w:eastAsia="SimSun" w:hAnsiTheme="majorBidi" w:cstheme="majorBidi"/>
          <w:b/>
          <w:bCs/>
          <w:color w:val="000000"/>
          <w:lang w:val="es-ES" w:eastAsia="ja-JP"/>
          <w:rPrChange w:id="486" w:author="Juan  Puentes" w:date="2024-03-04T23:05:00Z">
            <w:rPr>
              <w:rFonts w:eastAsia="SimSun" w:cs="Arial"/>
              <w:b/>
              <w:bCs/>
              <w:color w:val="000000"/>
              <w:szCs w:val="18"/>
              <w:lang w:val="es-ES" w:eastAsia="ja-JP"/>
            </w:rPr>
          </w:rPrChange>
        </w:rPr>
        <w:t xml:space="preserve"> </w:t>
      </w:r>
      <w:r w:rsidRPr="00C47FBD">
        <w:rPr>
          <w:rFonts w:asciiTheme="majorBidi" w:eastAsia="SimSun" w:hAnsiTheme="majorBidi" w:cstheme="majorBidi"/>
          <w:color w:val="FFFFFF"/>
          <w:lang w:val="es-ES" w:eastAsia="ja-JP"/>
          <w:rPrChange w:id="487" w:author="Juan  Puentes" w:date="2024-03-04T23:05:00Z">
            <w:rPr>
              <w:rFonts w:eastAsia="SimSun" w:cs="Arial"/>
              <w:color w:val="FFFFFF"/>
              <w:szCs w:val="18"/>
              <w:lang w:val="es-ES" w:eastAsia="ja-JP"/>
            </w:rPr>
          </w:rPrChange>
        </w:rPr>
        <w:t>Alcance y limitaciones aplicación web</w:t>
      </w:r>
      <w:bookmarkEnd w:id="473"/>
    </w:p>
    <w:p w14:paraId="7F8B3483" w14:textId="77777777" w:rsidR="004E3AC4" w:rsidRPr="00C47FBD" w:rsidRDefault="004E3AC4" w:rsidP="004E3AC4">
      <w:pPr>
        <w:spacing w:before="240" w:after="0" w:line="480" w:lineRule="auto"/>
        <w:contextualSpacing/>
        <w:jc w:val="both"/>
        <w:rPr>
          <w:rFonts w:asciiTheme="majorBidi" w:eastAsia="SimSun" w:hAnsiTheme="majorBidi" w:cstheme="majorBidi"/>
          <w:color w:val="000000"/>
          <w:lang w:val="es-ES" w:eastAsia="ja-JP"/>
          <w:rPrChange w:id="488" w:author="Juan  Puentes" w:date="2024-03-04T23:05:00Z">
            <w:rPr>
              <w:rFonts w:eastAsia="SimSun"/>
              <w:color w:val="000000"/>
              <w:lang w:val="es-ES" w:eastAsia="ja-JP"/>
            </w:rPr>
          </w:rPrChange>
        </w:rPr>
      </w:pPr>
      <w:r w:rsidRPr="00C47FBD">
        <w:rPr>
          <w:rFonts w:asciiTheme="majorBidi" w:eastAsia="SimSun" w:hAnsiTheme="majorBidi" w:cstheme="majorBidi"/>
          <w:i/>
          <w:iCs/>
          <w:color w:val="000000"/>
          <w:lang w:val="es-ES" w:eastAsia="ja-JP"/>
          <w:rPrChange w:id="489" w:author="Juan  Puentes" w:date="2024-03-04T23:05:00Z">
            <w:rPr>
              <w:rFonts w:eastAsia="SimSun"/>
              <w:i/>
              <w:iCs/>
              <w:color w:val="000000"/>
              <w:lang w:val="es-ES" w:eastAsia="ja-JP"/>
            </w:rPr>
          </w:rPrChange>
        </w:rPr>
        <w:t>Alcance y limitaciones aplicación</w:t>
      </w:r>
      <w:r w:rsidRPr="00C47FBD">
        <w:rPr>
          <w:rFonts w:asciiTheme="majorBidi" w:eastAsia="SimSun" w:hAnsiTheme="majorBidi" w:cstheme="majorBidi"/>
          <w:color w:val="000000"/>
          <w:lang w:val="es-ES" w:eastAsia="ja-JP"/>
          <w:rPrChange w:id="490" w:author="Juan  Puentes" w:date="2024-03-04T23:05:00Z">
            <w:rPr>
              <w:rFonts w:eastAsia="SimSun"/>
              <w:color w:val="000000"/>
              <w:lang w:val="es-ES" w:eastAsia="ja-JP"/>
            </w:rPr>
          </w:rPrChange>
        </w:rPr>
        <w:t xml:space="preserve"> web</w:t>
      </w:r>
    </w:p>
    <w:tbl>
      <w:tblPr>
        <w:tblStyle w:val="InformeAPA"/>
        <w:tblW w:w="5000" w:type="pct"/>
        <w:tblLook w:val="04A0" w:firstRow="1" w:lastRow="0" w:firstColumn="1" w:lastColumn="0" w:noHBand="0" w:noVBand="1"/>
      </w:tblPr>
      <w:tblGrid>
        <w:gridCol w:w="2941"/>
        <w:gridCol w:w="3481"/>
        <w:gridCol w:w="2337"/>
      </w:tblGrid>
      <w:tr w:rsidR="004E3AC4" w:rsidRPr="00C47FBD" w14:paraId="59F85907" w14:textId="77777777" w:rsidTr="006E3F10">
        <w:trPr>
          <w:cnfStyle w:val="100000000000" w:firstRow="1" w:lastRow="0" w:firstColumn="0" w:lastColumn="0" w:oddVBand="0" w:evenVBand="0" w:oddHBand="0" w:evenHBand="0" w:firstRowFirstColumn="0" w:firstRowLastColumn="0" w:lastRowFirstColumn="0" w:lastRowLastColumn="0"/>
          <w:trHeight w:val="320"/>
        </w:trPr>
        <w:tc>
          <w:tcPr>
            <w:tcW w:w="1679" w:type="pct"/>
            <w:noWrap/>
            <w:hideMark/>
          </w:tcPr>
          <w:p w14:paraId="1A6A772F" w14:textId="77777777" w:rsidR="004E3AC4" w:rsidRPr="00C47FBD" w:rsidRDefault="004E3AC4" w:rsidP="004E3AC4">
            <w:pPr>
              <w:rPr>
                <w:rFonts w:asciiTheme="majorBidi" w:hAnsiTheme="majorBidi" w:cstheme="majorBidi"/>
                <w:rPrChange w:id="491" w:author="Juan  Puentes" w:date="2024-03-04T23:05:00Z">
                  <w:rPr/>
                </w:rPrChange>
              </w:rPr>
            </w:pPr>
            <w:r w:rsidRPr="00C47FBD">
              <w:rPr>
                <w:rFonts w:asciiTheme="majorBidi" w:hAnsiTheme="majorBidi" w:cstheme="majorBidi"/>
                <w:rPrChange w:id="492" w:author="Juan  Puentes" w:date="2024-03-04T23:05:00Z">
                  <w:rPr/>
                </w:rPrChange>
              </w:rPr>
              <w:t>Módulos</w:t>
            </w:r>
          </w:p>
        </w:tc>
        <w:tc>
          <w:tcPr>
            <w:tcW w:w="1987" w:type="pct"/>
            <w:hideMark/>
          </w:tcPr>
          <w:p w14:paraId="016B07A4" w14:textId="77777777" w:rsidR="004E3AC4" w:rsidRPr="00C47FBD" w:rsidRDefault="004E3AC4" w:rsidP="004E3AC4">
            <w:pPr>
              <w:rPr>
                <w:rFonts w:asciiTheme="majorBidi" w:hAnsiTheme="majorBidi" w:cstheme="majorBidi"/>
                <w:rPrChange w:id="493" w:author="Juan  Puentes" w:date="2024-03-04T23:05:00Z">
                  <w:rPr/>
                </w:rPrChange>
              </w:rPr>
            </w:pPr>
            <w:r w:rsidRPr="00C47FBD">
              <w:rPr>
                <w:rFonts w:asciiTheme="majorBidi" w:hAnsiTheme="majorBidi" w:cstheme="majorBidi"/>
                <w:rPrChange w:id="494" w:author="Juan  Puentes" w:date="2024-03-04T23:05:00Z">
                  <w:rPr/>
                </w:rPrChange>
              </w:rPr>
              <w:t>En alcance</w:t>
            </w:r>
          </w:p>
        </w:tc>
        <w:tc>
          <w:tcPr>
            <w:tcW w:w="1334" w:type="pct"/>
            <w:noWrap/>
            <w:hideMark/>
          </w:tcPr>
          <w:p w14:paraId="0210CF96" w14:textId="77777777" w:rsidR="004E3AC4" w:rsidRPr="00C47FBD" w:rsidRDefault="004E3AC4" w:rsidP="004E3AC4">
            <w:pPr>
              <w:rPr>
                <w:rFonts w:asciiTheme="majorBidi" w:hAnsiTheme="majorBidi" w:cstheme="majorBidi"/>
                <w:rPrChange w:id="495" w:author="Juan  Puentes" w:date="2024-03-04T23:05:00Z">
                  <w:rPr/>
                </w:rPrChange>
              </w:rPr>
            </w:pPr>
            <w:r w:rsidRPr="00C47FBD">
              <w:rPr>
                <w:rFonts w:asciiTheme="majorBidi" w:hAnsiTheme="majorBidi" w:cstheme="majorBidi"/>
                <w:rPrChange w:id="496" w:author="Juan  Puentes" w:date="2024-03-04T23:05:00Z">
                  <w:rPr/>
                </w:rPrChange>
              </w:rPr>
              <w:t>Fuera de alcance</w:t>
            </w:r>
          </w:p>
        </w:tc>
      </w:tr>
      <w:tr w:rsidR="004E3AC4" w:rsidRPr="00C47FBD" w14:paraId="527A63B0" w14:textId="77777777" w:rsidTr="006E3F10">
        <w:trPr>
          <w:trHeight w:val="533"/>
        </w:trPr>
        <w:tc>
          <w:tcPr>
            <w:tcW w:w="1679" w:type="pct"/>
            <w:noWrap/>
            <w:hideMark/>
          </w:tcPr>
          <w:p w14:paraId="277C34FA" w14:textId="77777777" w:rsidR="004E3AC4" w:rsidRPr="00C47FBD" w:rsidRDefault="004E3AC4" w:rsidP="004E3AC4">
            <w:pPr>
              <w:rPr>
                <w:rFonts w:asciiTheme="majorBidi" w:hAnsiTheme="majorBidi" w:cstheme="majorBidi"/>
                <w:rPrChange w:id="497" w:author="Juan  Puentes" w:date="2024-03-04T23:05:00Z">
                  <w:rPr/>
                </w:rPrChange>
              </w:rPr>
            </w:pPr>
            <w:r w:rsidRPr="00C47FBD">
              <w:rPr>
                <w:rFonts w:asciiTheme="majorBidi" w:hAnsiTheme="majorBidi" w:cstheme="majorBidi"/>
                <w:rPrChange w:id="498" w:author="Juan  Puentes" w:date="2024-03-04T23:05:00Z">
                  <w:rPr/>
                </w:rPrChange>
              </w:rPr>
              <w:t>Autenticación</w:t>
            </w:r>
          </w:p>
        </w:tc>
        <w:tc>
          <w:tcPr>
            <w:tcW w:w="1987" w:type="pct"/>
            <w:hideMark/>
          </w:tcPr>
          <w:p w14:paraId="6309145D" w14:textId="77777777" w:rsidR="004E3AC4" w:rsidRPr="00C47FBD" w:rsidRDefault="004E3AC4" w:rsidP="004E3AC4">
            <w:pPr>
              <w:jc w:val="both"/>
              <w:rPr>
                <w:rFonts w:asciiTheme="majorBidi" w:hAnsiTheme="majorBidi" w:cstheme="majorBidi"/>
                <w:rPrChange w:id="499" w:author="Juan  Puentes" w:date="2024-03-04T23:05:00Z">
                  <w:rPr/>
                </w:rPrChange>
              </w:rPr>
            </w:pPr>
            <w:r w:rsidRPr="00C47FBD">
              <w:rPr>
                <w:rFonts w:asciiTheme="majorBidi" w:hAnsiTheme="majorBidi" w:cstheme="majorBidi"/>
                <w:rPrChange w:id="500" w:author="Juan  Puentes" w:date="2024-03-04T23:05:00Z">
                  <w:rPr/>
                </w:rPrChange>
              </w:rPr>
              <w:t>Recuperar Contraseña</w:t>
            </w:r>
          </w:p>
        </w:tc>
        <w:tc>
          <w:tcPr>
            <w:tcW w:w="1334" w:type="pct"/>
            <w:noWrap/>
            <w:hideMark/>
          </w:tcPr>
          <w:p w14:paraId="6E5F20CE" w14:textId="77777777" w:rsidR="004E3AC4" w:rsidRPr="00C47FBD" w:rsidRDefault="004E3AC4" w:rsidP="004E3AC4">
            <w:pPr>
              <w:rPr>
                <w:rFonts w:asciiTheme="majorBidi" w:hAnsiTheme="majorBidi" w:cstheme="majorBidi"/>
                <w:rPrChange w:id="501" w:author="Juan  Puentes" w:date="2024-03-04T23:05:00Z">
                  <w:rPr/>
                </w:rPrChange>
              </w:rPr>
            </w:pPr>
          </w:p>
        </w:tc>
      </w:tr>
      <w:tr w:rsidR="004E3AC4" w:rsidRPr="00C47FBD" w14:paraId="28F89A96" w14:textId="77777777" w:rsidTr="006E3F10">
        <w:trPr>
          <w:trHeight w:val="284"/>
        </w:trPr>
        <w:tc>
          <w:tcPr>
            <w:tcW w:w="1679" w:type="pct"/>
            <w:vMerge w:val="restart"/>
            <w:noWrap/>
            <w:hideMark/>
          </w:tcPr>
          <w:p w14:paraId="3C4F43A9" w14:textId="77777777" w:rsidR="004E3AC4" w:rsidRPr="00C47FBD" w:rsidRDefault="004E3AC4" w:rsidP="004E3AC4">
            <w:pPr>
              <w:rPr>
                <w:rFonts w:asciiTheme="majorBidi" w:hAnsiTheme="majorBidi" w:cstheme="majorBidi"/>
                <w:rPrChange w:id="502" w:author="Juan  Puentes" w:date="2024-03-04T23:05:00Z">
                  <w:rPr/>
                </w:rPrChange>
              </w:rPr>
            </w:pPr>
            <w:r w:rsidRPr="00C47FBD">
              <w:rPr>
                <w:rFonts w:asciiTheme="majorBidi" w:hAnsiTheme="majorBidi" w:cstheme="majorBidi"/>
                <w:rPrChange w:id="503" w:author="Juan  Puentes" w:date="2024-03-04T23:05:00Z">
                  <w:rPr/>
                </w:rPrChange>
              </w:rPr>
              <w:t>Gestión de usuarios</w:t>
            </w:r>
          </w:p>
        </w:tc>
        <w:tc>
          <w:tcPr>
            <w:tcW w:w="1987" w:type="pct"/>
            <w:hideMark/>
          </w:tcPr>
          <w:p w14:paraId="47E37360" w14:textId="77777777" w:rsidR="004E3AC4" w:rsidRPr="00C47FBD" w:rsidRDefault="004E3AC4" w:rsidP="004E3AC4">
            <w:pPr>
              <w:jc w:val="both"/>
              <w:rPr>
                <w:rFonts w:asciiTheme="majorBidi" w:hAnsiTheme="majorBidi" w:cstheme="majorBidi"/>
                <w:rPrChange w:id="504" w:author="Juan  Puentes" w:date="2024-03-04T23:05:00Z">
                  <w:rPr/>
                </w:rPrChange>
              </w:rPr>
            </w:pPr>
            <w:r w:rsidRPr="00C47FBD">
              <w:rPr>
                <w:rFonts w:asciiTheme="majorBidi" w:hAnsiTheme="majorBidi" w:cstheme="majorBidi"/>
                <w:rPrChange w:id="505" w:author="Juan  Puentes" w:date="2024-03-04T23:05:00Z">
                  <w:rPr/>
                </w:rPrChange>
              </w:rPr>
              <w:t>Crear Usuario</w:t>
            </w:r>
          </w:p>
        </w:tc>
        <w:tc>
          <w:tcPr>
            <w:tcW w:w="1334" w:type="pct"/>
            <w:noWrap/>
            <w:hideMark/>
          </w:tcPr>
          <w:p w14:paraId="7BCE0090" w14:textId="77777777" w:rsidR="004E3AC4" w:rsidRPr="00C47FBD" w:rsidRDefault="004E3AC4" w:rsidP="004E3AC4">
            <w:pPr>
              <w:jc w:val="both"/>
              <w:rPr>
                <w:rFonts w:asciiTheme="majorBidi" w:hAnsiTheme="majorBidi" w:cstheme="majorBidi"/>
                <w:rPrChange w:id="506" w:author="Juan  Puentes" w:date="2024-03-04T23:05:00Z">
                  <w:rPr/>
                </w:rPrChange>
              </w:rPr>
            </w:pPr>
            <w:r w:rsidRPr="00C47FBD">
              <w:rPr>
                <w:rFonts w:asciiTheme="majorBidi" w:hAnsiTheme="majorBidi" w:cstheme="majorBidi"/>
                <w:rPrChange w:id="507" w:author="Juan  Puentes" w:date="2024-03-04T23:05:00Z">
                  <w:rPr/>
                </w:rPrChange>
              </w:rPr>
              <w:t>Eliminar usuario</w:t>
            </w:r>
          </w:p>
        </w:tc>
      </w:tr>
      <w:tr w:rsidR="004E3AC4" w:rsidRPr="00C47FBD" w14:paraId="626ACF5A" w14:textId="77777777" w:rsidTr="006E3F10">
        <w:trPr>
          <w:trHeight w:val="296"/>
        </w:trPr>
        <w:tc>
          <w:tcPr>
            <w:tcW w:w="1679" w:type="pct"/>
            <w:vMerge/>
            <w:hideMark/>
          </w:tcPr>
          <w:p w14:paraId="644F3326" w14:textId="77777777" w:rsidR="004E3AC4" w:rsidRPr="00C47FBD" w:rsidRDefault="004E3AC4" w:rsidP="004E3AC4">
            <w:pPr>
              <w:rPr>
                <w:rFonts w:asciiTheme="majorBidi" w:hAnsiTheme="majorBidi" w:cstheme="majorBidi"/>
                <w:rPrChange w:id="508" w:author="Juan  Puentes" w:date="2024-03-04T23:05:00Z">
                  <w:rPr/>
                </w:rPrChange>
              </w:rPr>
            </w:pPr>
          </w:p>
        </w:tc>
        <w:tc>
          <w:tcPr>
            <w:tcW w:w="1987" w:type="pct"/>
            <w:hideMark/>
          </w:tcPr>
          <w:p w14:paraId="4D6A1DA8" w14:textId="77777777" w:rsidR="004E3AC4" w:rsidRPr="00C47FBD" w:rsidRDefault="004E3AC4" w:rsidP="004E3AC4">
            <w:pPr>
              <w:rPr>
                <w:rFonts w:asciiTheme="majorBidi" w:hAnsiTheme="majorBidi" w:cstheme="majorBidi"/>
                <w:rPrChange w:id="509" w:author="Juan  Puentes" w:date="2024-03-04T23:05:00Z">
                  <w:rPr/>
                </w:rPrChange>
              </w:rPr>
            </w:pPr>
          </w:p>
        </w:tc>
        <w:tc>
          <w:tcPr>
            <w:tcW w:w="1334" w:type="pct"/>
            <w:noWrap/>
            <w:hideMark/>
          </w:tcPr>
          <w:p w14:paraId="7B00A299" w14:textId="77777777" w:rsidR="004E3AC4" w:rsidRPr="00C47FBD" w:rsidRDefault="004E3AC4" w:rsidP="004E3AC4">
            <w:pPr>
              <w:jc w:val="both"/>
              <w:rPr>
                <w:rFonts w:asciiTheme="majorBidi" w:hAnsiTheme="majorBidi" w:cstheme="majorBidi"/>
                <w:rPrChange w:id="510" w:author="Juan  Puentes" w:date="2024-03-04T23:05:00Z">
                  <w:rPr/>
                </w:rPrChange>
              </w:rPr>
            </w:pPr>
            <w:r w:rsidRPr="00C47FBD">
              <w:rPr>
                <w:rFonts w:asciiTheme="majorBidi" w:hAnsiTheme="majorBidi" w:cstheme="majorBidi"/>
                <w:rPrChange w:id="511" w:author="Juan  Puentes" w:date="2024-03-04T23:05:00Z">
                  <w:rPr/>
                </w:rPrChange>
              </w:rPr>
              <w:t>Actualizar usuario</w:t>
            </w:r>
          </w:p>
        </w:tc>
      </w:tr>
      <w:tr w:rsidR="004E3AC4" w:rsidRPr="00C47FBD" w14:paraId="42F84124" w14:textId="77777777" w:rsidTr="006E3F10">
        <w:trPr>
          <w:trHeight w:val="296"/>
        </w:trPr>
        <w:tc>
          <w:tcPr>
            <w:tcW w:w="1679" w:type="pct"/>
            <w:noWrap/>
            <w:hideMark/>
          </w:tcPr>
          <w:p w14:paraId="36A18EA1" w14:textId="77777777" w:rsidR="004E3AC4" w:rsidRPr="00C47FBD" w:rsidRDefault="004E3AC4" w:rsidP="004E3AC4">
            <w:pPr>
              <w:rPr>
                <w:rFonts w:asciiTheme="majorBidi" w:hAnsiTheme="majorBidi" w:cstheme="majorBidi"/>
                <w:rPrChange w:id="512" w:author="Juan  Puentes" w:date="2024-03-04T23:05:00Z">
                  <w:rPr/>
                </w:rPrChange>
              </w:rPr>
            </w:pPr>
            <w:r w:rsidRPr="00C47FBD">
              <w:rPr>
                <w:rFonts w:asciiTheme="majorBidi" w:hAnsiTheme="majorBidi" w:cstheme="majorBidi"/>
                <w:rPrChange w:id="513" w:author="Juan  Puentes" w:date="2024-03-04T23:05:00Z">
                  <w:rPr/>
                </w:rPrChange>
              </w:rPr>
              <w:t>Gestión de productos</w:t>
            </w:r>
          </w:p>
        </w:tc>
        <w:tc>
          <w:tcPr>
            <w:tcW w:w="1987" w:type="pct"/>
            <w:hideMark/>
          </w:tcPr>
          <w:p w14:paraId="387E0A72" w14:textId="75BCD684" w:rsidR="008E577D" w:rsidRPr="00C47FBD" w:rsidRDefault="008E577D" w:rsidP="004E3AC4">
            <w:pPr>
              <w:jc w:val="both"/>
              <w:rPr>
                <w:ins w:id="514" w:author="Juan  Puentes" w:date="2024-03-04T22:45:00Z"/>
                <w:rFonts w:asciiTheme="majorBidi" w:hAnsiTheme="majorBidi" w:cstheme="majorBidi"/>
                <w:rPrChange w:id="515" w:author="Juan  Puentes" w:date="2024-03-04T23:05:00Z">
                  <w:rPr>
                    <w:ins w:id="516" w:author="Juan  Puentes" w:date="2024-03-04T22:45:00Z"/>
                  </w:rPr>
                </w:rPrChange>
              </w:rPr>
            </w:pPr>
            <w:ins w:id="517" w:author="Juan  Puentes" w:date="2024-03-04T22:23:00Z">
              <w:r w:rsidRPr="00C47FBD">
                <w:rPr>
                  <w:rFonts w:asciiTheme="majorBidi" w:hAnsiTheme="majorBidi" w:cstheme="majorBidi"/>
                  <w:rPrChange w:id="518" w:author="Juan  Puentes" w:date="2024-03-04T23:05:00Z">
                    <w:rPr/>
                  </w:rPrChange>
                </w:rPr>
                <w:t>Agregar producto</w:t>
              </w:r>
            </w:ins>
          </w:p>
          <w:p w14:paraId="686BBD15" w14:textId="302255E4" w:rsidR="00DD30BA" w:rsidRPr="00C47FBD" w:rsidRDefault="00DD30BA" w:rsidP="004E3AC4">
            <w:pPr>
              <w:jc w:val="both"/>
              <w:rPr>
                <w:ins w:id="519" w:author="Juan  Puentes" w:date="2024-03-04T22:23:00Z"/>
                <w:rFonts w:asciiTheme="majorBidi" w:hAnsiTheme="majorBidi" w:cstheme="majorBidi"/>
                <w:rPrChange w:id="520" w:author="Juan  Puentes" w:date="2024-03-04T23:05:00Z">
                  <w:rPr>
                    <w:ins w:id="521" w:author="Juan  Puentes" w:date="2024-03-04T22:23:00Z"/>
                  </w:rPr>
                </w:rPrChange>
              </w:rPr>
            </w:pPr>
            <w:ins w:id="522" w:author="Juan  Puentes" w:date="2024-03-04T22:45:00Z">
              <w:r w:rsidRPr="00C47FBD">
                <w:rPr>
                  <w:rFonts w:asciiTheme="majorBidi" w:hAnsiTheme="majorBidi" w:cstheme="majorBidi"/>
                  <w:rPrChange w:id="523" w:author="Juan  Puentes" w:date="2024-03-04T23:05:00Z">
                    <w:rPr/>
                  </w:rPrChange>
                </w:rPr>
                <w:t>Buscar producto</w:t>
              </w:r>
            </w:ins>
          </w:p>
          <w:p w14:paraId="2D316E24" w14:textId="77777777" w:rsidR="004E3AC4" w:rsidRPr="00C47FBD" w:rsidRDefault="004E3AC4" w:rsidP="004E3AC4">
            <w:pPr>
              <w:jc w:val="both"/>
              <w:rPr>
                <w:ins w:id="524" w:author="Juan  Puentes" w:date="2024-03-04T22:23:00Z"/>
                <w:rFonts w:asciiTheme="majorBidi" w:hAnsiTheme="majorBidi" w:cstheme="majorBidi"/>
                <w:rPrChange w:id="525" w:author="Juan  Puentes" w:date="2024-03-04T23:05:00Z">
                  <w:rPr>
                    <w:ins w:id="526" w:author="Juan  Puentes" w:date="2024-03-04T22:23:00Z"/>
                  </w:rPr>
                </w:rPrChange>
              </w:rPr>
            </w:pPr>
            <w:r w:rsidRPr="00C47FBD">
              <w:rPr>
                <w:rFonts w:asciiTheme="majorBidi" w:hAnsiTheme="majorBidi" w:cstheme="majorBidi"/>
                <w:rPrChange w:id="527" w:author="Juan  Puentes" w:date="2024-03-04T23:05:00Z">
                  <w:rPr/>
                </w:rPrChange>
              </w:rPr>
              <w:t>Eliminar producto</w:t>
            </w:r>
          </w:p>
          <w:p w14:paraId="6EE995A5" w14:textId="387F1E6D" w:rsidR="008E577D" w:rsidRPr="00C47FBD" w:rsidRDefault="008E577D" w:rsidP="004E3AC4">
            <w:pPr>
              <w:jc w:val="both"/>
              <w:rPr>
                <w:rFonts w:asciiTheme="majorBidi" w:hAnsiTheme="majorBidi" w:cstheme="majorBidi"/>
                <w:rPrChange w:id="528" w:author="Juan  Puentes" w:date="2024-03-04T23:05:00Z">
                  <w:rPr/>
                </w:rPrChange>
              </w:rPr>
            </w:pPr>
            <w:ins w:id="529" w:author="Juan  Puentes" w:date="2024-03-04T22:23:00Z">
              <w:r w:rsidRPr="00C47FBD">
                <w:rPr>
                  <w:rFonts w:asciiTheme="majorBidi" w:hAnsiTheme="majorBidi" w:cstheme="majorBidi"/>
                  <w:rPrChange w:id="530" w:author="Juan  Puentes" w:date="2024-03-04T23:05:00Z">
                    <w:rPr/>
                  </w:rPrChange>
                </w:rPr>
                <w:t>Actua</w:t>
              </w:r>
            </w:ins>
            <w:ins w:id="531" w:author="Juan  Puentes" w:date="2024-03-04T22:24:00Z">
              <w:r w:rsidRPr="00C47FBD">
                <w:rPr>
                  <w:rFonts w:asciiTheme="majorBidi" w:hAnsiTheme="majorBidi" w:cstheme="majorBidi"/>
                  <w:rPrChange w:id="532" w:author="Juan  Puentes" w:date="2024-03-04T23:05:00Z">
                    <w:rPr/>
                  </w:rPrChange>
                </w:rPr>
                <w:t>lizar producto</w:t>
              </w:r>
            </w:ins>
          </w:p>
        </w:tc>
        <w:tc>
          <w:tcPr>
            <w:tcW w:w="1334" w:type="pct"/>
            <w:noWrap/>
            <w:hideMark/>
          </w:tcPr>
          <w:p w14:paraId="121ECF02" w14:textId="77777777" w:rsidR="004E3AC4" w:rsidRPr="00C47FBD" w:rsidRDefault="004E3AC4" w:rsidP="004E3AC4">
            <w:pPr>
              <w:rPr>
                <w:rFonts w:asciiTheme="majorBidi" w:hAnsiTheme="majorBidi" w:cstheme="majorBidi"/>
                <w:rPrChange w:id="533" w:author="Juan  Puentes" w:date="2024-03-04T23:05:00Z">
                  <w:rPr/>
                </w:rPrChange>
              </w:rPr>
            </w:pPr>
          </w:p>
        </w:tc>
      </w:tr>
      <w:tr w:rsidR="004E3AC4" w:rsidRPr="00C47FBD" w14:paraId="33143E64" w14:textId="77777777" w:rsidTr="006E3F10">
        <w:trPr>
          <w:trHeight w:val="1305"/>
        </w:trPr>
        <w:tc>
          <w:tcPr>
            <w:tcW w:w="1679" w:type="pct"/>
            <w:noWrap/>
            <w:hideMark/>
          </w:tcPr>
          <w:p w14:paraId="53609933" w14:textId="77777777" w:rsidR="004E3AC4" w:rsidRPr="00C47FBD" w:rsidRDefault="004E3AC4" w:rsidP="004E3AC4">
            <w:pPr>
              <w:rPr>
                <w:rFonts w:asciiTheme="majorBidi" w:hAnsiTheme="majorBidi" w:cstheme="majorBidi"/>
                <w:rPrChange w:id="534" w:author="Juan  Puentes" w:date="2024-03-04T23:05:00Z">
                  <w:rPr/>
                </w:rPrChange>
              </w:rPr>
            </w:pPr>
            <w:r w:rsidRPr="00C47FBD">
              <w:rPr>
                <w:rFonts w:asciiTheme="majorBidi" w:hAnsiTheme="majorBidi" w:cstheme="majorBidi"/>
                <w:rPrChange w:id="535" w:author="Juan  Puentes" w:date="2024-03-04T23:05:00Z">
                  <w:rPr/>
                </w:rPrChange>
              </w:rPr>
              <w:t>Estadísticas</w:t>
            </w:r>
          </w:p>
        </w:tc>
        <w:tc>
          <w:tcPr>
            <w:tcW w:w="1987" w:type="pct"/>
            <w:hideMark/>
          </w:tcPr>
          <w:p w14:paraId="3BE20C2D" w14:textId="77777777" w:rsidR="004E3AC4" w:rsidRPr="00C47FBD" w:rsidRDefault="004E3AC4" w:rsidP="004E3AC4">
            <w:pPr>
              <w:jc w:val="both"/>
              <w:rPr>
                <w:rFonts w:asciiTheme="majorBidi" w:hAnsiTheme="majorBidi" w:cstheme="majorBidi"/>
                <w:rPrChange w:id="536" w:author="Juan  Puentes" w:date="2024-03-04T23:05:00Z">
                  <w:rPr/>
                </w:rPrChange>
              </w:rPr>
            </w:pPr>
            <w:r w:rsidRPr="00C47FBD">
              <w:rPr>
                <w:rFonts w:asciiTheme="majorBidi" w:hAnsiTheme="majorBidi" w:cstheme="majorBidi"/>
                <w:rPrChange w:id="537" w:author="Juan  Puentes" w:date="2024-03-04T23:05:00Z">
                  <w:rPr/>
                </w:rPrChange>
              </w:rPr>
              <w:t>Gráficas y mediciones de los productos más vendidos y datos contables</w:t>
            </w:r>
          </w:p>
        </w:tc>
        <w:tc>
          <w:tcPr>
            <w:tcW w:w="1334" w:type="pct"/>
            <w:noWrap/>
            <w:hideMark/>
          </w:tcPr>
          <w:p w14:paraId="69F9E6B3" w14:textId="77777777" w:rsidR="004E3AC4" w:rsidRPr="00C47FBD" w:rsidRDefault="004E3AC4" w:rsidP="004E3AC4">
            <w:pPr>
              <w:rPr>
                <w:rFonts w:asciiTheme="majorBidi" w:hAnsiTheme="majorBidi" w:cstheme="majorBidi"/>
                <w:rPrChange w:id="538" w:author="Juan  Puentes" w:date="2024-03-04T23:05:00Z">
                  <w:rPr/>
                </w:rPrChange>
              </w:rPr>
            </w:pPr>
          </w:p>
        </w:tc>
      </w:tr>
    </w:tbl>
    <w:p w14:paraId="2AAA423E" w14:textId="77777777" w:rsidR="004E3AC4" w:rsidRPr="00C47FBD" w:rsidRDefault="004E3AC4" w:rsidP="004E3AC4">
      <w:pPr>
        <w:spacing w:after="0" w:line="480" w:lineRule="auto"/>
        <w:jc w:val="both"/>
        <w:rPr>
          <w:rFonts w:asciiTheme="majorBidi" w:eastAsia="SimSun" w:hAnsiTheme="majorBidi" w:cstheme="majorBidi"/>
          <w:color w:val="000000"/>
          <w:lang w:val="es-ES" w:eastAsia="ja-JP"/>
          <w:rPrChange w:id="539" w:author="Juan  Puentes" w:date="2024-03-04T23:05:00Z">
            <w:rPr>
              <w:rFonts w:eastAsia="SimSun"/>
              <w:color w:val="000000"/>
              <w:sz w:val="22"/>
              <w:szCs w:val="22"/>
              <w:lang w:val="es-ES" w:eastAsia="ja-JP"/>
            </w:rPr>
          </w:rPrChange>
        </w:rPr>
      </w:pPr>
      <w:r w:rsidRPr="00C47FBD">
        <w:rPr>
          <w:rFonts w:asciiTheme="majorBidi" w:eastAsia="SimSun" w:hAnsiTheme="majorBidi" w:cstheme="majorBidi"/>
          <w:color w:val="000000"/>
          <w:lang w:val="es-ES" w:eastAsia="ja-JP"/>
          <w:rPrChange w:id="540" w:author="Juan  Puentes" w:date="2024-03-04T23:05:00Z">
            <w:rPr>
              <w:rFonts w:eastAsia="SimSun"/>
              <w:color w:val="000000"/>
              <w:sz w:val="22"/>
              <w:szCs w:val="22"/>
              <w:lang w:val="es-ES" w:eastAsia="ja-JP"/>
            </w:rPr>
          </w:rPrChange>
        </w:rPr>
        <w:lastRenderedPageBreak/>
        <w:t>Nota: La tabla comprende el alcance y lo que no es posible de cada módulo. Fuente Elaboración propia</w:t>
      </w:r>
    </w:p>
    <w:p w14:paraId="60BC1C0A" w14:textId="77777777" w:rsidR="004E3AC4" w:rsidRPr="00C47FBD" w:rsidRDefault="004E3AC4" w:rsidP="004E3AC4">
      <w:pPr>
        <w:spacing w:after="0" w:line="480" w:lineRule="auto"/>
        <w:jc w:val="both"/>
        <w:rPr>
          <w:rFonts w:asciiTheme="majorBidi" w:eastAsia="SimSun" w:hAnsiTheme="majorBidi" w:cstheme="majorBidi"/>
          <w:color w:val="000000"/>
          <w:lang w:val="es-ES" w:eastAsia="ja-JP"/>
          <w:rPrChange w:id="541" w:author="Juan  Puentes" w:date="2024-03-04T23:05:00Z">
            <w:rPr>
              <w:rFonts w:eastAsia="SimSun"/>
              <w:color w:val="000000"/>
              <w:sz w:val="20"/>
              <w:szCs w:val="22"/>
              <w:lang w:val="es-ES" w:eastAsia="ja-JP"/>
            </w:rPr>
          </w:rPrChange>
        </w:rPr>
      </w:pPr>
    </w:p>
    <w:p w14:paraId="2B8C8B78" w14:textId="77777777" w:rsidR="004E3AC4" w:rsidRPr="00C47FBD" w:rsidRDefault="004E3AC4" w:rsidP="004E3AC4">
      <w:pPr>
        <w:spacing w:after="0" w:line="480" w:lineRule="auto"/>
        <w:jc w:val="both"/>
        <w:rPr>
          <w:rFonts w:asciiTheme="majorBidi" w:eastAsia="SimSun" w:hAnsiTheme="majorBidi" w:cstheme="majorBidi"/>
          <w:color w:val="000000"/>
          <w:lang w:val="es-ES" w:eastAsia="ja-JP"/>
          <w:rPrChange w:id="542" w:author="Juan  Puentes" w:date="2024-03-04T23:05:00Z">
            <w:rPr>
              <w:rFonts w:eastAsia="SimSun"/>
              <w:color w:val="000000"/>
              <w:szCs w:val="28"/>
              <w:lang w:val="es-ES" w:eastAsia="ja-JP"/>
            </w:rPr>
          </w:rPrChange>
        </w:rPr>
      </w:pPr>
      <w:bookmarkStart w:id="543" w:name="_Ref160484637"/>
      <w:bookmarkStart w:id="544" w:name="_Toc146583327"/>
      <w:r w:rsidRPr="00C47FBD">
        <w:rPr>
          <w:rFonts w:asciiTheme="majorBidi" w:eastAsia="SimSun" w:hAnsiTheme="majorBidi" w:cstheme="majorBidi"/>
          <w:b/>
          <w:bCs/>
          <w:color w:val="000000"/>
          <w:lang w:val="es-ES" w:eastAsia="ja-JP"/>
          <w:rPrChange w:id="545" w:author="Juan  Puentes" w:date="2024-03-04T23:05:00Z">
            <w:rPr>
              <w:rFonts w:eastAsia="SimSun"/>
              <w:b/>
              <w:bCs/>
              <w:color w:val="000000"/>
              <w:szCs w:val="28"/>
              <w:lang w:val="es-ES" w:eastAsia="ja-JP"/>
            </w:rPr>
          </w:rPrChange>
        </w:rPr>
        <w:t xml:space="preserve">Tabla </w:t>
      </w:r>
      <w:r w:rsidRPr="00C47FBD">
        <w:rPr>
          <w:rFonts w:asciiTheme="majorBidi" w:eastAsia="SimSun" w:hAnsiTheme="majorBidi" w:cstheme="majorBidi"/>
          <w:b/>
          <w:bCs/>
          <w:color w:val="000000"/>
          <w:lang w:val="es-ES" w:eastAsia="ja-JP"/>
          <w:rPrChange w:id="546" w:author="Juan  Puentes" w:date="2024-03-04T23:05:00Z">
            <w:rPr>
              <w:rFonts w:eastAsia="SimSun"/>
              <w:b/>
              <w:bCs/>
              <w:color w:val="000000"/>
              <w:szCs w:val="28"/>
              <w:lang w:val="es-ES" w:eastAsia="ja-JP"/>
            </w:rPr>
          </w:rPrChange>
        </w:rPr>
        <w:fldChar w:fldCharType="begin"/>
      </w:r>
      <w:r w:rsidRPr="00C47FBD">
        <w:rPr>
          <w:rFonts w:asciiTheme="majorBidi" w:eastAsia="SimSun" w:hAnsiTheme="majorBidi" w:cstheme="majorBidi"/>
          <w:b/>
          <w:bCs/>
          <w:color w:val="000000"/>
          <w:lang w:val="es-ES" w:eastAsia="ja-JP"/>
          <w:rPrChange w:id="547" w:author="Juan  Puentes" w:date="2024-03-04T23:05:00Z">
            <w:rPr>
              <w:rFonts w:eastAsia="SimSun"/>
              <w:b/>
              <w:bCs/>
              <w:color w:val="000000"/>
              <w:szCs w:val="28"/>
              <w:lang w:val="es-ES" w:eastAsia="ja-JP"/>
            </w:rPr>
          </w:rPrChange>
        </w:rPr>
        <w:instrText xml:space="preserve"> STYLEREF 1 \s </w:instrText>
      </w:r>
      <w:r w:rsidRPr="00C47FBD">
        <w:rPr>
          <w:rFonts w:asciiTheme="majorBidi" w:eastAsia="SimSun" w:hAnsiTheme="majorBidi" w:cstheme="majorBidi"/>
          <w:b/>
          <w:bCs/>
          <w:color w:val="000000"/>
          <w:lang w:val="es-ES" w:eastAsia="ja-JP"/>
          <w:rPrChange w:id="548" w:author="Juan  Puentes" w:date="2024-03-04T23:05:00Z">
            <w:rPr>
              <w:rFonts w:eastAsia="SimSun"/>
              <w:color w:val="000000"/>
              <w:szCs w:val="28"/>
              <w:lang w:val="es-ES" w:eastAsia="ja-JP"/>
            </w:rPr>
          </w:rPrChange>
        </w:rPr>
        <w:fldChar w:fldCharType="separate"/>
      </w:r>
      <w:r w:rsidRPr="00C47FBD">
        <w:rPr>
          <w:rFonts w:asciiTheme="majorBidi" w:eastAsia="SimSun" w:hAnsiTheme="majorBidi" w:cstheme="majorBidi"/>
          <w:b/>
          <w:bCs/>
          <w:noProof/>
          <w:color w:val="000000"/>
          <w:lang w:val="es-ES" w:eastAsia="ja-JP"/>
          <w:rPrChange w:id="549" w:author="Juan  Puentes" w:date="2024-03-04T23:05:00Z">
            <w:rPr>
              <w:rFonts w:eastAsia="SimSun"/>
              <w:b/>
              <w:bCs/>
              <w:noProof/>
              <w:color w:val="000000"/>
              <w:szCs w:val="28"/>
              <w:lang w:val="es-ES" w:eastAsia="ja-JP"/>
            </w:rPr>
          </w:rPrChange>
        </w:rPr>
        <w:t>1</w:t>
      </w:r>
      <w:r w:rsidRPr="00C47FBD">
        <w:rPr>
          <w:rFonts w:asciiTheme="majorBidi" w:eastAsia="SimSun" w:hAnsiTheme="majorBidi" w:cstheme="majorBidi"/>
          <w:color w:val="000000"/>
          <w:lang w:val="es-ES" w:eastAsia="ja-JP"/>
          <w:rPrChange w:id="550" w:author="Juan  Puentes" w:date="2024-03-04T23:05:00Z">
            <w:rPr>
              <w:rFonts w:eastAsia="SimSun"/>
              <w:color w:val="000000"/>
              <w:szCs w:val="28"/>
              <w:lang w:val="es-ES" w:eastAsia="ja-JP"/>
            </w:rPr>
          </w:rPrChange>
        </w:rPr>
        <w:fldChar w:fldCharType="end"/>
      </w:r>
      <w:r w:rsidRPr="00C47FBD">
        <w:rPr>
          <w:rFonts w:asciiTheme="majorBidi" w:eastAsia="SimSun" w:hAnsiTheme="majorBidi" w:cstheme="majorBidi"/>
          <w:b/>
          <w:bCs/>
          <w:color w:val="000000"/>
          <w:lang w:val="es-ES" w:eastAsia="ja-JP"/>
          <w:rPrChange w:id="551" w:author="Juan  Puentes" w:date="2024-03-04T23:05:00Z">
            <w:rPr>
              <w:rFonts w:eastAsia="SimSun"/>
              <w:b/>
              <w:bCs/>
              <w:color w:val="000000"/>
              <w:szCs w:val="28"/>
              <w:lang w:val="es-ES" w:eastAsia="ja-JP"/>
            </w:rPr>
          </w:rPrChange>
        </w:rPr>
        <w:noBreakHyphen/>
      </w:r>
      <w:r w:rsidRPr="00C47FBD">
        <w:rPr>
          <w:rFonts w:asciiTheme="majorBidi" w:eastAsia="SimSun" w:hAnsiTheme="majorBidi" w:cstheme="majorBidi"/>
          <w:b/>
          <w:bCs/>
          <w:color w:val="000000"/>
          <w:lang w:val="es-ES" w:eastAsia="ja-JP"/>
          <w:rPrChange w:id="552" w:author="Juan  Puentes" w:date="2024-03-04T23:05:00Z">
            <w:rPr>
              <w:rFonts w:eastAsia="SimSun"/>
              <w:b/>
              <w:bCs/>
              <w:color w:val="000000"/>
              <w:szCs w:val="28"/>
              <w:lang w:val="es-ES" w:eastAsia="ja-JP"/>
            </w:rPr>
          </w:rPrChange>
        </w:rPr>
        <w:fldChar w:fldCharType="begin"/>
      </w:r>
      <w:r w:rsidRPr="00C47FBD">
        <w:rPr>
          <w:rFonts w:asciiTheme="majorBidi" w:eastAsia="SimSun" w:hAnsiTheme="majorBidi" w:cstheme="majorBidi"/>
          <w:b/>
          <w:bCs/>
          <w:color w:val="000000"/>
          <w:lang w:val="es-ES" w:eastAsia="ja-JP"/>
          <w:rPrChange w:id="553" w:author="Juan  Puentes" w:date="2024-03-04T23:05:00Z">
            <w:rPr>
              <w:rFonts w:eastAsia="SimSun"/>
              <w:b/>
              <w:bCs/>
              <w:color w:val="000000"/>
              <w:szCs w:val="28"/>
              <w:lang w:val="es-ES" w:eastAsia="ja-JP"/>
            </w:rPr>
          </w:rPrChange>
        </w:rPr>
        <w:instrText xml:space="preserve"> SEQ Tabla \* ARABIC \s 1 </w:instrText>
      </w:r>
      <w:r w:rsidRPr="00C47FBD">
        <w:rPr>
          <w:rFonts w:asciiTheme="majorBidi" w:eastAsia="SimSun" w:hAnsiTheme="majorBidi" w:cstheme="majorBidi"/>
          <w:b/>
          <w:bCs/>
          <w:color w:val="000000"/>
          <w:lang w:val="es-ES" w:eastAsia="ja-JP"/>
          <w:rPrChange w:id="554" w:author="Juan  Puentes" w:date="2024-03-04T23:05:00Z">
            <w:rPr>
              <w:rFonts w:eastAsia="SimSun"/>
              <w:color w:val="000000"/>
              <w:szCs w:val="28"/>
              <w:lang w:val="es-ES" w:eastAsia="ja-JP"/>
            </w:rPr>
          </w:rPrChange>
        </w:rPr>
        <w:fldChar w:fldCharType="separate"/>
      </w:r>
      <w:r w:rsidRPr="00C47FBD">
        <w:rPr>
          <w:rFonts w:asciiTheme="majorBidi" w:eastAsia="SimSun" w:hAnsiTheme="majorBidi" w:cstheme="majorBidi"/>
          <w:b/>
          <w:bCs/>
          <w:noProof/>
          <w:color w:val="000000"/>
          <w:lang w:val="es-ES" w:eastAsia="ja-JP"/>
          <w:rPrChange w:id="555" w:author="Juan  Puentes" w:date="2024-03-04T23:05:00Z">
            <w:rPr>
              <w:rFonts w:eastAsia="SimSun"/>
              <w:b/>
              <w:bCs/>
              <w:noProof/>
              <w:color w:val="000000"/>
              <w:szCs w:val="28"/>
              <w:lang w:val="es-ES" w:eastAsia="ja-JP"/>
            </w:rPr>
          </w:rPrChange>
        </w:rPr>
        <w:t>2</w:t>
      </w:r>
      <w:r w:rsidRPr="00C47FBD">
        <w:rPr>
          <w:rFonts w:asciiTheme="majorBidi" w:eastAsia="SimSun" w:hAnsiTheme="majorBidi" w:cstheme="majorBidi"/>
          <w:color w:val="000000"/>
          <w:lang w:val="es-ES" w:eastAsia="ja-JP"/>
          <w:rPrChange w:id="556" w:author="Juan  Puentes" w:date="2024-03-04T23:05:00Z">
            <w:rPr>
              <w:rFonts w:eastAsia="SimSun"/>
              <w:color w:val="000000"/>
              <w:szCs w:val="28"/>
              <w:lang w:val="es-ES" w:eastAsia="ja-JP"/>
            </w:rPr>
          </w:rPrChange>
        </w:rPr>
        <w:fldChar w:fldCharType="end"/>
      </w:r>
      <w:bookmarkEnd w:id="543"/>
      <w:r w:rsidRPr="00C47FBD">
        <w:rPr>
          <w:rFonts w:asciiTheme="majorBidi" w:eastAsia="SimSun" w:hAnsiTheme="majorBidi" w:cstheme="majorBidi"/>
          <w:color w:val="000000"/>
          <w:lang w:val="es-ES" w:eastAsia="ja-JP"/>
          <w:rPrChange w:id="557" w:author="Juan  Puentes" w:date="2024-03-04T23:05:00Z">
            <w:rPr>
              <w:rFonts w:eastAsia="SimSun"/>
              <w:color w:val="000000"/>
              <w:szCs w:val="28"/>
              <w:lang w:val="es-ES" w:eastAsia="ja-JP"/>
            </w:rPr>
          </w:rPrChange>
        </w:rPr>
        <w:t xml:space="preserve"> </w:t>
      </w:r>
      <w:r w:rsidRPr="00C47FBD">
        <w:rPr>
          <w:rFonts w:asciiTheme="majorBidi" w:eastAsia="SimSun" w:hAnsiTheme="majorBidi" w:cstheme="majorBidi"/>
          <w:color w:val="FFFFFF"/>
          <w:lang w:val="es-ES" w:eastAsia="ja-JP"/>
          <w:rPrChange w:id="558" w:author="Juan  Puentes" w:date="2024-03-04T23:05:00Z">
            <w:rPr>
              <w:rFonts w:eastAsia="SimSun"/>
              <w:color w:val="FFFFFF"/>
              <w:szCs w:val="28"/>
              <w:lang w:val="es-ES" w:eastAsia="ja-JP"/>
            </w:rPr>
          </w:rPrChange>
        </w:rPr>
        <w:t>Roles de cada usuario (administrador y vendedor)</w:t>
      </w:r>
      <w:bookmarkEnd w:id="544"/>
    </w:p>
    <w:p w14:paraId="49CF3A48" w14:textId="77777777" w:rsidR="004E3AC4" w:rsidRPr="00C47FBD" w:rsidRDefault="004E3AC4" w:rsidP="004E3AC4">
      <w:pPr>
        <w:spacing w:after="0" w:line="480" w:lineRule="auto"/>
        <w:jc w:val="both"/>
        <w:rPr>
          <w:rFonts w:asciiTheme="majorBidi" w:eastAsia="SimSun" w:hAnsiTheme="majorBidi" w:cstheme="majorBidi"/>
          <w:color w:val="000000"/>
          <w:lang w:val="es-ES" w:eastAsia="ja-JP"/>
          <w:rPrChange w:id="559" w:author="Juan  Puentes" w:date="2024-03-04T23:05:00Z">
            <w:rPr>
              <w:rFonts w:eastAsia="SimSun"/>
              <w:color w:val="000000"/>
              <w:szCs w:val="28"/>
              <w:lang w:val="es-ES" w:eastAsia="ja-JP"/>
            </w:rPr>
          </w:rPrChange>
        </w:rPr>
      </w:pPr>
      <w:r w:rsidRPr="00C47FBD">
        <w:rPr>
          <w:rFonts w:asciiTheme="majorBidi" w:eastAsia="SimSun" w:hAnsiTheme="majorBidi" w:cstheme="majorBidi"/>
          <w:i/>
          <w:iCs/>
          <w:color w:val="000000"/>
          <w:lang w:val="es-ES" w:eastAsia="ja-JP"/>
          <w:rPrChange w:id="560" w:author="Juan  Puentes" w:date="2024-03-04T23:05:00Z">
            <w:rPr>
              <w:rFonts w:eastAsia="SimSun"/>
              <w:i/>
              <w:iCs/>
              <w:color w:val="000000"/>
              <w:szCs w:val="28"/>
              <w:lang w:val="es-ES" w:eastAsia="ja-JP"/>
            </w:rPr>
          </w:rPrChange>
        </w:rPr>
        <w:t>Roles de cada usuario (administrador y vendedor)</w:t>
      </w:r>
    </w:p>
    <w:tbl>
      <w:tblPr>
        <w:tblStyle w:val="InformeAPA"/>
        <w:tblW w:w="5049" w:type="dxa"/>
        <w:jc w:val="center"/>
        <w:tblLook w:val="04A0" w:firstRow="1" w:lastRow="0" w:firstColumn="1" w:lastColumn="0" w:noHBand="0" w:noVBand="1"/>
      </w:tblPr>
      <w:tblGrid>
        <w:gridCol w:w="1771"/>
        <w:gridCol w:w="3001"/>
        <w:gridCol w:w="277"/>
      </w:tblGrid>
      <w:tr w:rsidR="004E3AC4" w:rsidRPr="00C47FBD" w14:paraId="0DA44302" w14:textId="77777777" w:rsidTr="006E3F10">
        <w:trPr>
          <w:gridAfter w:val="1"/>
          <w:cnfStyle w:val="100000000000" w:firstRow="1" w:lastRow="0" w:firstColumn="0" w:lastColumn="0" w:oddVBand="0" w:evenVBand="0" w:oddHBand="0" w:evenHBand="0" w:firstRowFirstColumn="0" w:firstRowLastColumn="0" w:lastRowFirstColumn="0" w:lastRowLastColumn="0"/>
          <w:wAfter w:w="277" w:type="dxa"/>
          <w:trHeight w:val="331"/>
          <w:jc w:val="center"/>
        </w:trPr>
        <w:tc>
          <w:tcPr>
            <w:tcW w:w="1771" w:type="dxa"/>
            <w:hideMark/>
          </w:tcPr>
          <w:p w14:paraId="2DFBC522" w14:textId="77777777" w:rsidR="004E3AC4" w:rsidRPr="00C47FBD" w:rsidRDefault="004E3AC4" w:rsidP="004E3AC4">
            <w:pPr>
              <w:rPr>
                <w:rFonts w:asciiTheme="majorBidi" w:hAnsiTheme="majorBidi" w:cstheme="majorBidi"/>
                <w:lang w:val="es-419" w:eastAsia="es-419"/>
                <w:rPrChange w:id="561" w:author="Juan  Puentes" w:date="2024-03-04T23:05:00Z">
                  <w:rPr>
                    <w:rFonts w:cs="Arial"/>
                    <w:lang w:val="es-419" w:eastAsia="es-419"/>
                  </w:rPr>
                </w:rPrChange>
              </w:rPr>
            </w:pPr>
            <w:r w:rsidRPr="00C47FBD">
              <w:rPr>
                <w:rFonts w:asciiTheme="majorBidi" w:hAnsiTheme="majorBidi" w:cstheme="majorBidi"/>
                <w:rPrChange w:id="562" w:author="Juan  Puentes" w:date="2024-03-04T23:05:00Z">
                  <w:rPr>
                    <w:rFonts w:cs="Arial"/>
                  </w:rPr>
                </w:rPrChange>
              </w:rPr>
              <w:t>Roles</w:t>
            </w:r>
            <w:r w:rsidRPr="00C47FBD">
              <w:rPr>
                <w:rFonts w:asciiTheme="majorBidi" w:hAnsiTheme="majorBidi" w:cstheme="majorBidi"/>
                <w:b/>
                <w:bCs/>
                <w:rPrChange w:id="563" w:author="Juan  Puentes" w:date="2024-03-04T23:05:00Z">
                  <w:rPr>
                    <w:rFonts w:cs="Arial"/>
                    <w:b/>
                    <w:bCs/>
                  </w:rPr>
                </w:rPrChange>
              </w:rPr>
              <w:t> </w:t>
            </w:r>
          </w:p>
        </w:tc>
        <w:tc>
          <w:tcPr>
            <w:tcW w:w="3001" w:type="dxa"/>
            <w:hideMark/>
          </w:tcPr>
          <w:p w14:paraId="2EC66F30" w14:textId="77777777" w:rsidR="004E3AC4" w:rsidRPr="00C47FBD" w:rsidRDefault="004E3AC4" w:rsidP="004E3AC4">
            <w:pPr>
              <w:rPr>
                <w:rFonts w:asciiTheme="majorBidi" w:hAnsiTheme="majorBidi" w:cstheme="majorBidi"/>
                <w:lang w:val="es-CO" w:eastAsia="es-419"/>
                <w:rPrChange w:id="564" w:author="Juan  Puentes" w:date="2024-03-04T23:05:00Z">
                  <w:rPr>
                    <w:rFonts w:cs="Arial"/>
                    <w:lang w:val="es-CO" w:eastAsia="es-419"/>
                  </w:rPr>
                </w:rPrChange>
              </w:rPr>
            </w:pPr>
            <w:r w:rsidRPr="00C47FBD">
              <w:rPr>
                <w:rFonts w:asciiTheme="majorBidi" w:hAnsiTheme="majorBidi" w:cstheme="majorBidi"/>
                <w:rPrChange w:id="565" w:author="Juan  Puentes" w:date="2024-03-04T23:05:00Z">
                  <w:rPr>
                    <w:rFonts w:cs="Arial"/>
                  </w:rPr>
                </w:rPrChange>
              </w:rPr>
              <w:t>Módulos</w:t>
            </w:r>
            <w:r w:rsidRPr="00C47FBD">
              <w:rPr>
                <w:rFonts w:asciiTheme="majorBidi" w:hAnsiTheme="majorBidi" w:cstheme="majorBidi"/>
                <w:b/>
                <w:bCs/>
                <w:rPrChange w:id="566" w:author="Juan  Puentes" w:date="2024-03-04T23:05:00Z">
                  <w:rPr>
                    <w:rFonts w:cs="Arial"/>
                    <w:b/>
                    <w:bCs/>
                  </w:rPr>
                </w:rPrChange>
              </w:rPr>
              <w:t> </w:t>
            </w:r>
          </w:p>
        </w:tc>
      </w:tr>
      <w:tr w:rsidR="004E3AC4" w:rsidRPr="00C47FBD" w14:paraId="5C0D8141" w14:textId="77777777" w:rsidTr="006E3F10">
        <w:trPr>
          <w:gridAfter w:val="1"/>
          <w:wAfter w:w="277" w:type="dxa"/>
          <w:trHeight w:val="934"/>
          <w:jc w:val="center"/>
        </w:trPr>
        <w:tc>
          <w:tcPr>
            <w:tcW w:w="1771" w:type="dxa"/>
            <w:vMerge w:val="restart"/>
            <w:vAlign w:val="center"/>
            <w:hideMark/>
          </w:tcPr>
          <w:p w14:paraId="71AB4A89" w14:textId="77777777" w:rsidR="004E3AC4" w:rsidRPr="00C47FBD" w:rsidRDefault="004E3AC4" w:rsidP="004E3AC4">
            <w:pPr>
              <w:jc w:val="both"/>
              <w:rPr>
                <w:rFonts w:asciiTheme="majorBidi" w:hAnsiTheme="majorBidi" w:cstheme="majorBidi"/>
                <w:lang w:val="es-419" w:eastAsia="es-419"/>
                <w:rPrChange w:id="567" w:author="Juan  Puentes" w:date="2024-03-04T23:05:00Z">
                  <w:rPr>
                    <w:rFonts w:cs="Arial"/>
                    <w:lang w:val="es-419" w:eastAsia="es-419"/>
                  </w:rPr>
                </w:rPrChange>
              </w:rPr>
            </w:pPr>
            <w:r w:rsidRPr="00C47FBD">
              <w:rPr>
                <w:rFonts w:asciiTheme="majorBidi" w:hAnsiTheme="majorBidi" w:cstheme="majorBidi"/>
                <w:rPrChange w:id="568" w:author="Juan  Puentes" w:date="2024-03-04T23:05:00Z">
                  <w:rPr>
                    <w:rFonts w:cs="Arial"/>
                  </w:rPr>
                </w:rPrChange>
              </w:rPr>
              <w:t>Administrador</w:t>
            </w:r>
          </w:p>
        </w:tc>
        <w:tc>
          <w:tcPr>
            <w:tcW w:w="3001" w:type="dxa"/>
            <w:vAlign w:val="center"/>
            <w:hideMark/>
          </w:tcPr>
          <w:p w14:paraId="53576D6B" w14:textId="77777777" w:rsidR="004E3AC4" w:rsidRPr="00C47FBD" w:rsidRDefault="004E3AC4" w:rsidP="004E3AC4">
            <w:pPr>
              <w:jc w:val="both"/>
              <w:rPr>
                <w:rFonts w:asciiTheme="majorBidi" w:hAnsiTheme="majorBidi" w:cstheme="majorBidi"/>
                <w:lang w:val="es-419" w:eastAsia="es-419"/>
                <w:rPrChange w:id="569" w:author="Juan  Puentes" w:date="2024-03-04T23:05:00Z">
                  <w:rPr>
                    <w:rFonts w:cs="Arial"/>
                    <w:lang w:val="es-419" w:eastAsia="es-419"/>
                  </w:rPr>
                </w:rPrChange>
              </w:rPr>
            </w:pPr>
            <w:r w:rsidRPr="00C47FBD">
              <w:rPr>
                <w:rFonts w:asciiTheme="majorBidi" w:hAnsiTheme="majorBidi" w:cstheme="majorBidi"/>
                <w:rPrChange w:id="570" w:author="Juan  Puentes" w:date="2024-03-04T23:05:00Z">
                  <w:rPr>
                    <w:rFonts w:cs="Arial"/>
                  </w:rPr>
                </w:rPrChange>
              </w:rPr>
              <w:t>Registro de usuario: El usuario podrá realizar el registro de usuarios nuevos.</w:t>
            </w:r>
          </w:p>
        </w:tc>
      </w:tr>
      <w:tr w:rsidR="004E3AC4" w:rsidRPr="00C47FBD" w14:paraId="1E280529" w14:textId="77777777" w:rsidTr="006E3F10">
        <w:trPr>
          <w:gridAfter w:val="1"/>
          <w:wAfter w:w="277" w:type="dxa"/>
          <w:trHeight w:val="922"/>
          <w:jc w:val="center"/>
        </w:trPr>
        <w:tc>
          <w:tcPr>
            <w:tcW w:w="1771" w:type="dxa"/>
            <w:vMerge/>
            <w:vAlign w:val="center"/>
            <w:hideMark/>
          </w:tcPr>
          <w:p w14:paraId="0D247D39" w14:textId="77777777" w:rsidR="004E3AC4" w:rsidRPr="00C47FBD" w:rsidRDefault="004E3AC4" w:rsidP="004E3AC4">
            <w:pPr>
              <w:jc w:val="both"/>
              <w:rPr>
                <w:rFonts w:asciiTheme="majorBidi" w:hAnsiTheme="majorBidi" w:cstheme="majorBidi"/>
                <w:lang w:val="es-419" w:eastAsia="es-419"/>
                <w:rPrChange w:id="571" w:author="Juan  Puentes" w:date="2024-03-04T23:05:00Z">
                  <w:rPr>
                    <w:rFonts w:cs="Arial"/>
                    <w:lang w:val="es-419" w:eastAsia="es-419"/>
                  </w:rPr>
                </w:rPrChange>
              </w:rPr>
            </w:pPr>
          </w:p>
        </w:tc>
        <w:tc>
          <w:tcPr>
            <w:tcW w:w="3001" w:type="dxa"/>
            <w:vAlign w:val="center"/>
            <w:hideMark/>
          </w:tcPr>
          <w:p w14:paraId="4BE4A8AE" w14:textId="77777777" w:rsidR="004E3AC4" w:rsidRPr="00C47FBD" w:rsidRDefault="004E3AC4" w:rsidP="004E3AC4">
            <w:pPr>
              <w:jc w:val="both"/>
              <w:rPr>
                <w:rFonts w:asciiTheme="majorBidi" w:hAnsiTheme="majorBidi" w:cstheme="majorBidi"/>
                <w:lang w:val="es-CO" w:eastAsia="es-419"/>
                <w:rPrChange w:id="572" w:author="Juan  Puentes" w:date="2024-03-04T23:05:00Z">
                  <w:rPr>
                    <w:rFonts w:cs="Arial"/>
                    <w:lang w:val="es-CO" w:eastAsia="es-419"/>
                  </w:rPr>
                </w:rPrChange>
              </w:rPr>
            </w:pPr>
            <w:r w:rsidRPr="00C47FBD">
              <w:rPr>
                <w:rFonts w:asciiTheme="majorBidi" w:hAnsiTheme="majorBidi" w:cstheme="majorBidi"/>
                <w:rPrChange w:id="573" w:author="Juan  Puentes" w:date="2024-03-04T23:05:00Z">
                  <w:rPr>
                    <w:rFonts w:cs="Arial"/>
                  </w:rPr>
                </w:rPrChange>
              </w:rPr>
              <w:t>Este tipo de rol tiene acceso a los diferentes módulos y funcionalidades del sistema.</w:t>
            </w:r>
          </w:p>
        </w:tc>
      </w:tr>
      <w:tr w:rsidR="004E3AC4" w:rsidRPr="00C47FBD" w14:paraId="7F358872" w14:textId="77777777" w:rsidTr="006E3F10">
        <w:trPr>
          <w:gridAfter w:val="1"/>
          <w:wAfter w:w="277" w:type="dxa"/>
          <w:trHeight w:val="570"/>
          <w:jc w:val="center"/>
        </w:trPr>
        <w:tc>
          <w:tcPr>
            <w:tcW w:w="1771" w:type="dxa"/>
            <w:vMerge w:val="restart"/>
            <w:vAlign w:val="center"/>
            <w:hideMark/>
          </w:tcPr>
          <w:p w14:paraId="005AC998" w14:textId="77777777" w:rsidR="004E3AC4" w:rsidRPr="00C47FBD" w:rsidRDefault="004E3AC4" w:rsidP="004E3AC4">
            <w:pPr>
              <w:jc w:val="both"/>
              <w:rPr>
                <w:rFonts w:asciiTheme="majorBidi" w:hAnsiTheme="majorBidi" w:cstheme="majorBidi"/>
                <w:lang w:val="es-419" w:eastAsia="es-419"/>
                <w:rPrChange w:id="574" w:author="Juan  Puentes" w:date="2024-03-04T23:05:00Z">
                  <w:rPr>
                    <w:rFonts w:cs="Arial"/>
                    <w:lang w:val="es-419" w:eastAsia="es-419"/>
                  </w:rPr>
                </w:rPrChange>
              </w:rPr>
            </w:pPr>
            <w:r w:rsidRPr="00C47FBD">
              <w:rPr>
                <w:rFonts w:asciiTheme="majorBidi" w:hAnsiTheme="majorBidi" w:cstheme="majorBidi"/>
                <w:rPrChange w:id="575" w:author="Juan  Puentes" w:date="2024-03-04T23:05:00Z">
                  <w:rPr>
                    <w:rFonts w:cs="Arial"/>
                  </w:rPr>
                </w:rPrChange>
              </w:rPr>
              <w:t>Vendedor</w:t>
            </w:r>
          </w:p>
        </w:tc>
        <w:tc>
          <w:tcPr>
            <w:tcW w:w="3001" w:type="dxa"/>
            <w:vMerge w:val="restart"/>
            <w:vAlign w:val="center"/>
            <w:hideMark/>
          </w:tcPr>
          <w:p w14:paraId="35F47B93" w14:textId="77777777" w:rsidR="004E3AC4" w:rsidRPr="00C47FBD" w:rsidRDefault="004E3AC4" w:rsidP="004E3AC4">
            <w:pPr>
              <w:jc w:val="both"/>
              <w:rPr>
                <w:rFonts w:asciiTheme="majorBidi" w:hAnsiTheme="majorBidi" w:cstheme="majorBidi"/>
                <w:lang w:val="es-419" w:eastAsia="es-419"/>
                <w:rPrChange w:id="576" w:author="Juan  Puentes" w:date="2024-03-04T23:05:00Z">
                  <w:rPr>
                    <w:rFonts w:cs="Arial"/>
                    <w:lang w:val="es-419" w:eastAsia="es-419"/>
                  </w:rPr>
                </w:rPrChange>
              </w:rPr>
            </w:pPr>
            <w:r w:rsidRPr="00C47FBD">
              <w:rPr>
                <w:rFonts w:asciiTheme="majorBidi" w:hAnsiTheme="majorBidi" w:cstheme="majorBidi"/>
                <w:rPrChange w:id="577" w:author="Juan  Puentes" w:date="2024-03-04T23:05:00Z">
                  <w:rPr>
                    <w:rFonts w:cs="Arial"/>
                  </w:rPr>
                </w:rPrChange>
              </w:rPr>
              <w:t>Este rol está</w:t>
            </w:r>
            <w:r w:rsidRPr="00C47FBD">
              <w:rPr>
                <w:rFonts w:asciiTheme="majorBidi" w:hAnsiTheme="majorBidi" w:cstheme="majorBidi"/>
                <w:color w:val="D13438"/>
                <w:rPrChange w:id="578" w:author="Juan  Puentes" w:date="2024-03-04T23:05:00Z">
                  <w:rPr>
                    <w:rFonts w:cs="Arial"/>
                    <w:color w:val="D13438"/>
                  </w:rPr>
                </w:rPrChange>
              </w:rPr>
              <w:t> </w:t>
            </w:r>
            <w:r w:rsidRPr="00C47FBD">
              <w:rPr>
                <w:rFonts w:asciiTheme="majorBidi" w:hAnsiTheme="majorBidi" w:cstheme="majorBidi"/>
                <w:rPrChange w:id="579" w:author="Juan  Puentes" w:date="2024-03-04T23:05:00Z">
                  <w:rPr>
                    <w:rFonts w:cs="Arial"/>
                  </w:rPr>
                </w:rPrChange>
              </w:rPr>
              <w:t>enfocado en el módulo de ventas.</w:t>
            </w:r>
          </w:p>
        </w:tc>
      </w:tr>
      <w:tr w:rsidR="004E3AC4" w:rsidRPr="00C47FBD" w14:paraId="23497FA7" w14:textId="77777777" w:rsidTr="006E3F10">
        <w:trPr>
          <w:trHeight w:val="627"/>
          <w:jc w:val="center"/>
        </w:trPr>
        <w:tc>
          <w:tcPr>
            <w:tcW w:w="1771" w:type="dxa"/>
            <w:vMerge/>
            <w:hideMark/>
          </w:tcPr>
          <w:p w14:paraId="43C08808" w14:textId="77777777" w:rsidR="004E3AC4" w:rsidRPr="00C47FBD" w:rsidRDefault="004E3AC4" w:rsidP="004E3AC4">
            <w:pPr>
              <w:rPr>
                <w:rFonts w:asciiTheme="majorBidi" w:hAnsiTheme="majorBidi" w:cstheme="majorBidi"/>
                <w:lang w:val="es-419" w:eastAsia="es-419"/>
                <w:rPrChange w:id="580" w:author="Juan  Puentes" w:date="2024-03-04T23:05:00Z">
                  <w:rPr>
                    <w:rFonts w:cs="Arial"/>
                    <w:lang w:val="es-419" w:eastAsia="es-419"/>
                  </w:rPr>
                </w:rPrChange>
              </w:rPr>
            </w:pPr>
          </w:p>
        </w:tc>
        <w:tc>
          <w:tcPr>
            <w:tcW w:w="3001" w:type="dxa"/>
            <w:vMerge/>
            <w:hideMark/>
          </w:tcPr>
          <w:p w14:paraId="4C2F763E" w14:textId="77777777" w:rsidR="004E3AC4" w:rsidRPr="00C47FBD" w:rsidRDefault="004E3AC4" w:rsidP="004E3AC4">
            <w:pPr>
              <w:rPr>
                <w:rFonts w:asciiTheme="majorBidi" w:hAnsiTheme="majorBidi" w:cstheme="majorBidi"/>
                <w:lang w:val="es-419" w:eastAsia="es-419"/>
                <w:rPrChange w:id="581" w:author="Juan  Puentes" w:date="2024-03-04T23:05:00Z">
                  <w:rPr>
                    <w:rFonts w:cs="Arial"/>
                    <w:lang w:val="es-419" w:eastAsia="es-419"/>
                  </w:rPr>
                </w:rPrChange>
              </w:rPr>
            </w:pPr>
          </w:p>
        </w:tc>
        <w:tc>
          <w:tcPr>
            <w:tcW w:w="277" w:type="dxa"/>
            <w:noWrap/>
            <w:hideMark/>
          </w:tcPr>
          <w:p w14:paraId="53D81279" w14:textId="77777777" w:rsidR="004E3AC4" w:rsidRPr="00C47FBD" w:rsidRDefault="004E3AC4" w:rsidP="004E3AC4">
            <w:pPr>
              <w:rPr>
                <w:rFonts w:asciiTheme="majorBidi" w:hAnsiTheme="majorBidi" w:cstheme="majorBidi"/>
                <w:lang w:val="es-419" w:eastAsia="es-419"/>
                <w:rPrChange w:id="582" w:author="Juan  Puentes" w:date="2024-03-04T23:05:00Z">
                  <w:rPr>
                    <w:rFonts w:cs="Arial"/>
                    <w:lang w:val="es-419" w:eastAsia="es-419"/>
                  </w:rPr>
                </w:rPrChange>
              </w:rPr>
            </w:pPr>
          </w:p>
        </w:tc>
      </w:tr>
      <w:tr w:rsidR="004E3AC4" w:rsidRPr="00C47FBD" w14:paraId="242AA1FD" w14:textId="77777777" w:rsidTr="006E3F10">
        <w:trPr>
          <w:trHeight w:val="590"/>
          <w:jc w:val="center"/>
        </w:trPr>
        <w:tc>
          <w:tcPr>
            <w:tcW w:w="1771" w:type="dxa"/>
            <w:vMerge/>
            <w:hideMark/>
          </w:tcPr>
          <w:p w14:paraId="55B2FF63" w14:textId="77777777" w:rsidR="004E3AC4" w:rsidRPr="00C47FBD" w:rsidRDefault="004E3AC4" w:rsidP="004E3AC4">
            <w:pPr>
              <w:rPr>
                <w:rFonts w:asciiTheme="majorBidi" w:hAnsiTheme="majorBidi" w:cstheme="majorBidi"/>
                <w:lang w:val="es-419" w:eastAsia="es-419"/>
                <w:rPrChange w:id="583" w:author="Juan  Puentes" w:date="2024-03-04T23:05:00Z">
                  <w:rPr>
                    <w:rFonts w:cs="Arial"/>
                    <w:lang w:val="es-419" w:eastAsia="es-419"/>
                  </w:rPr>
                </w:rPrChange>
              </w:rPr>
            </w:pPr>
          </w:p>
        </w:tc>
        <w:tc>
          <w:tcPr>
            <w:tcW w:w="3001" w:type="dxa"/>
            <w:vMerge/>
            <w:hideMark/>
          </w:tcPr>
          <w:p w14:paraId="4EFC4B03" w14:textId="77777777" w:rsidR="004E3AC4" w:rsidRPr="00C47FBD" w:rsidRDefault="004E3AC4" w:rsidP="004E3AC4">
            <w:pPr>
              <w:rPr>
                <w:rFonts w:asciiTheme="majorBidi" w:hAnsiTheme="majorBidi" w:cstheme="majorBidi"/>
                <w:lang w:val="es-419" w:eastAsia="es-419"/>
                <w:rPrChange w:id="584" w:author="Juan  Puentes" w:date="2024-03-04T23:05:00Z">
                  <w:rPr>
                    <w:rFonts w:cs="Arial"/>
                    <w:lang w:val="es-419" w:eastAsia="es-419"/>
                  </w:rPr>
                </w:rPrChange>
              </w:rPr>
            </w:pPr>
          </w:p>
        </w:tc>
        <w:tc>
          <w:tcPr>
            <w:tcW w:w="277" w:type="dxa"/>
            <w:noWrap/>
            <w:hideMark/>
          </w:tcPr>
          <w:p w14:paraId="3FD687F5" w14:textId="77777777" w:rsidR="004E3AC4" w:rsidRPr="00C47FBD" w:rsidRDefault="004E3AC4" w:rsidP="004E3AC4">
            <w:pPr>
              <w:rPr>
                <w:rFonts w:asciiTheme="majorBidi" w:hAnsiTheme="majorBidi" w:cstheme="majorBidi"/>
                <w:lang w:val="es-419" w:eastAsia="es-419"/>
                <w:rPrChange w:id="585" w:author="Juan  Puentes" w:date="2024-03-04T23:05:00Z">
                  <w:rPr>
                    <w:sz w:val="20"/>
                    <w:szCs w:val="20"/>
                    <w:lang w:val="es-419" w:eastAsia="es-419"/>
                  </w:rPr>
                </w:rPrChange>
              </w:rPr>
            </w:pPr>
          </w:p>
        </w:tc>
      </w:tr>
    </w:tbl>
    <w:p w14:paraId="1295348A" w14:textId="77777777" w:rsidR="004E3AC4" w:rsidRPr="00C47FBD" w:rsidRDefault="004E3AC4" w:rsidP="004E3AC4">
      <w:pPr>
        <w:spacing w:after="0" w:line="480" w:lineRule="auto"/>
        <w:jc w:val="both"/>
        <w:rPr>
          <w:rFonts w:asciiTheme="majorBidi" w:eastAsia="SimSun" w:hAnsiTheme="majorBidi" w:cstheme="majorBidi"/>
          <w:color w:val="000000"/>
          <w:lang w:val="es-ES" w:eastAsia="ja-JP"/>
          <w:rPrChange w:id="586" w:author="Juan  Puentes" w:date="2024-03-04T23:05:00Z">
            <w:rPr>
              <w:rFonts w:eastAsia="SimSun"/>
              <w:color w:val="000000"/>
              <w:sz w:val="22"/>
              <w:szCs w:val="22"/>
              <w:lang w:val="es-ES" w:eastAsia="ja-JP"/>
            </w:rPr>
          </w:rPrChange>
        </w:rPr>
      </w:pPr>
      <w:r w:rsidRPr="00C47FBD">
        <w:rPr>
          <w:rFonts w:asciiTheme="majorBidi" w:eastAsia="SimSun" w:hAnsiTheme="majorBidi" w:cstheme="majorBidi"/>
          <w:color w:val="000000"/>
          <w:lang w:val="es-ES" w:eastAsia="ja-JP"/>
          <w:rPrChange w:id="587" w:author="Juan  Puentes" w:date="2024-03-04T23:05:00Z">
            <w:rPr>
              <w:rFonts w:eastAsia="SimSun"/>
              <w:color w:val="000000"/>
              <w:sz w:val="22"/>
              <w:szCs w:val="22"/>
              <w:lang w:val="es-ES" w:eastAsia="ja-JP"/>
            </w:rPr>
          </w:rPrChange>
        </w:rPr>
        <w:t>Nota: La tabla comprende las acciones que puede realizar cada usuario en la aplicación web. Fuente Elaboración propia</w:t>
      </w:r>
    </w:p>
    <w:p w14:paraId="010D4C82" w14:textId="2DDC3848"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588"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589" w:author="Juan  Puentes" w:date="2024-03-04T23:05:00Z">
            <w:rPr>
              <w:rFonts w:eastAsia="SimSun"/>
              <w:color w:val="000000"/>
              <w:lang w:val="es-ES" w:eastAsia="ja-JP"/>
            </w:rPr>
          </w:rPrChange>
        </w:rPr>
        <w:t xml:space="preserve">A continuación, se especifica en que consiste cada funcionalidad de los módulos mencionados en la </w:t>
      </w:r>
      <w:ins w:id="590" w:author="Juan  Puentes" w:date="2024-03-04T22:44:00Z">
        <w:r w:rsidR="00DD30BA" w:rsidRPr="00C47FBD">
          <w:rPr>
            <w:rFonts w:asciiTheme="majorBidi" w:eastAsia="SimSun" w:hAnsiTheme="majorBidi" w:cstheme="majorBidi"/>
            <w:color w:val="000000"/>
            <w:lang w:val="es-ES" w:eastAsia="ja-JP"/>
            <w:rPrChange w:id="591" w:author="Juan  Puentes" w:date="2024-03-04T23:05:00Z">
              <w:rPr>
                <w:rFonts w:eastAsia="SimSun"/>
                <w:color w:val="000000"/>
                <w:lang w:val="es-ES" w:eastAsia="ja-JP"/>
              </w:rPr>
            </w:rPrChange>
          </w:rPr>
          <w:fldChar w:fldCharType="begin"/>
        </w:r>
        <w:r w:rsidR="00DD30BA" w:rsidRPr="00C47FBD">
          <w:rPr>
            <w:rFonts w:asciiTheme="majorBidi" w:eastAsia="SimSun" w:hAnsiTheme="majorBidi" w:cstheme="majorBidi"/>
            <w:color w:val="000000"/>
            <w:lang w:val="es-ES" w:eastAsia="ja-JP"/>
            <w:rPrChange w:id="592" w:author="Juan  Puentes" w:date="2024-03-04T23:05:00Z">
              <w:rPr>
                <w:rFonts w:eastAsia="SimSun"/>
                <w:color w:val="000000"/>
                <w:lang w:val="es-ES" w:eastAsia="ja-JP"/>
              </w:rPr>
            </w:rPrChange>
          </w:rPr>
          <w:instrText xml:space="preserve"> REF _Ref160483770 \h </w:instrText>
        </w:r>
      </w:ins>
      <w:r w:rsidR="00C47FBD" w:rsidRPr="00C47FBD">
        <w:rPr>
          <w:rFonts w:asciiTheme="majorBidi" w:eastAsia="SimSun" w:hAnsiTheme="majorBidi" w:cstheme="majorBidi"/>
          <w:color w:val="000000"/>
          <w:lang w:val="es-ES" w:eastAsia="ja-JP"/>
        </w:rPr>
        <w:instrText xml:space="preserve"> \* MERGEFORMAT </w:instrText>
      </w:r>
      <w:r w:rsidR="00DD30BA" w:rsidRPr="00222AE6">
        <w:rPr>
          <w:rFonts w:asciiTheme="majorBidi" w:eastAsia="SimSun" w:hAnsiTheme="majorBidi" w:cstheme="majorBidi"/>
          <w:color w:val="000000"/>
          <w:lang w:val="es-ES" w:eastAsia="ja-JP"/>
        </w:rPr>
      </w:r>
      <w:r w:rsidR="00DD30BA" w:rsidRPr="00C47FBD">
        <w:rPr>
          <w:rFonts w:asciiTheme="majorBidi" w:eastAsia="SimSun" w:hAnsiTheme="majorBidi" w:cstheme="majorBidi"/>
          <w:color w:val="000000"/>
          <w:lang w:val="es-ES" w:eastAsia="ja-JP"/>
          <w:rPrChange w:id="593" w:author="Juan  Puentes" w:date="2024-03-04T23:05:00Z">
            <w:rPr>
              <w:rFonts w:eastAsia="SimSun"/>
              <w:color w:val="000000"/>
              <w:lang w:val="es-ES" w:eastAsia="ja-JP"/>
            </w:rPr>
          </w:rPrChange>
        </w:rPr>
        <w:fldChar w:fldCharType="separate"/>
      </w:r>
      <w:ins w:id="594" w:author="Juan  Puentes" w:date="2024-03-04T22:44:00Z">
        <w:r w:rsidR="00DD30BA" w:rsidRPr="00C47FBD">
          <w:rPr>
            <w:rFonts w:asciiTheme="majorBidi" w:eastAsia="SimSun" w:hAnsiTheme="majorBidi" w:cstheme="majorBidi"/>
            <w:b/>
            <w:bCs/>
            <w:color w:val="000000"/>
            <w:lang w:val="es-ES" w:eastAsia="ja-JP"/>
            <w:rPrChange w:id="595" w:author="Juan  Puentes" w:date="2024-03-04T23:05:00Z">
              <w:rPr>
                <w:rFonts w:eastAsia="SimSun" w:cs="Arial"/>
                <w:b/>
                <w:bCs/>
                <w:color w:val="000000"/>
                <w:szCs w:val="18"/>
                <w:lang w:val="es-ES" w:eastAsia="ja-JP"/>
              </w:rPr>
            </w:rPrChange>
          </w:rPr>
          <w:t xml:space="preserve">Tabla </w:t>
        </w:r>
        <w:r w:rsidR="00DD30BA" w:rsidRPr="00C47FBD">
          <w:rPr>
            <w:rFonts w:asciiTheme="majorBidi" w:eastAsia="SimSun" w:hAnsiTheme="majorBidi" w:cstheme="majorBidi"/>
            <w:b/>
            <w:bCs/>
            <w:noProof/>
            <w:color w:val="000000"/>
            <w:lang w:val="es-ES" w:eastAsia="ja-JP"/>
            <w:rPrChange w:id="596" w:author="Juan  Puentes" w:date="2024-03-04T23:05:00Z">
              <w:rPr>
                <w:rFonts w:eastAsia="SimSun" w:cs="Arial"/>
                <w:b/>
                <w:bCs/>
                <w:noProof/>
                <w:color w:val="000000"/>
                <w:szCs w:val="18"/>
                <w:lang w:val="es-ES" w:eastAsia="ja-JP"/>
              </w:rPr>
            </w:rPrChange>
          </w:rPr>
          <w:t>1</w:t>
        </w:r>
        <w:r w:rsidR="00DD30BA" w:rsidRPr="00C47FBD">
          <w:rPr>
            <w:rFonts w:asciiTheme="majorBidi" w:eastAsia="SimSun" w:hAnsiTheme="majorBidi" w:cstheme="majorBidi"/>
            <w:b/>
            <w:bCs/>
            <w:color w:val="000000"/>
            <w:lang w:val="es-ES" w:eastAsia="ja-JP"/>
            <w:rPrChange w:id="597" w:author="Juan  Puentes" w:date="2024-03-04T23:05:00Z">
              <w:rPr>
                <w:rFonts w:eastAsia="SimSun" w:cs="Arial"/>
                <w:b/>
                <w:bCs/>
                <w:color w:val="000000"/>
                <w:szCs w:val="18"/>
                <w:lang w:val="es-ES" w:eastAsia="ja-JP"/>
              </w:rPr>
            </w:rPrChange>
          </w:rPr>
          <w:noBreakHyphen/>
        </w:r>
        <w:r w:rsidR="00DD30BA" w:rsidRPr="00C47FBD">
          <w:rPr>
            <w:rFonts w:asciiTheme="majorBidi" w:eastAsia="SimSun" w:hAnsiTheme="majorBidi" w:cstheme="majorBidi"/>
            <w:b/>
            <w:bCs/>
            <w:noProof/>
            <w:color w:val="000000"/>
            <w:lang w:val="es-ES" w:eastAsia="ja-JP"/>
            <w:rPrChange w:id="598" w:author="Juan  Puentes" w:date="2024-03-04T23:05:00Z">
              <w:rPr>
                <w:rFonts w:eastAsia="SimSun" w:cs="Arial"/>
                <w:b/>
                <w:bCs/>
                <w:noProof/>
                <w:color w:val="000000"/>
                <w:szCs w:val="18"/>
                <w:lang w:val="es-ES" w:eastAsia="ja-JP"/>
              </w:rPr>
            </w:rPrChange>
          </w:rPr>
          <w:t>1</w:t>
        </w:r>
        <w:r w:rsidR="00DD30BA" w:rsidRPr="00C47FBD">
          <w:rPr>
            <w:rFonts w:asciiTheme="majorBidi" w:eastAsia="SimSun" w:hAnsiTheme="majorBidi" w:cstheme="majorBidi"/>
            <w:color w:val="000000"/>
            <w:lang w:val="es-ES" w:eastAsia="ja-JP"/>
            <w:rPrChange w:id="599" w:author="Juan  Puentes" w:date="2024-03-04T23:05:00Z">
              <w:rPr>
                <w:rFonts w:eastAsia="SimSun"/>
                <w:color w:val="000000"/>
                <w:lang w:val="es-ES" w:eastAsia="ja-JP"/>
              </w:rPr>
            </w:rPrChange>
          </w:rPr>
          <w:fldChar w:fldCharType="end"/>
        </w:r>
      </w:ins>
      <w:del w:id="600" w:author="Juan  Puentes" w:date="2024-03-04T22:44:00Z">
        <w:r w:rsidRPr="00C47FBD" w:rsidDel="00DD30BA">
          <w:rPr>
            <w:rFonts w:asciiTheme="majorBidi" w:eastAsia="SimSun" w:hAnsiTheme="majorBidi" w:cstheme="majorBidi"/>
            <w:color w:val="000000"/>
            <w:lang w:val="es-ES" w:eastAsia="ja-JP"/>
            <w:rPrChange w:id="601" w:author="Juan  Puentes" w:date="2024-03-04T23:05:00Z">
              <w:rPr>
                <w:rFonts w:eastAsia="SimSun"/>
                <w:color w:val="000000"/>
                <w:lang w:val="es-ES" w:eastAsia="ja-JP"/>
              </w:rPr>
            </w:rPrChange>
          </w:rPr>
          <w:delText>tabla 1</w:delText>
        </w:r>
      </w:del>
      <w:r w:rsidRPr="00C47FBD">
        <w:rPr>
          <w:rFonts w:asciiTheme="majorBidi" w:eastAsia="SimSun" w:hAnsiTheme="majorBidi" w:cstheme="majorBidi"/>
          <w:color w:val="000000"/>
          <w:lang w:val="es-ES" w:eastAsia="ja-JP"/>
          <w:rPrChange w:id="602" w:author="Juan  Puentes" w:date="2024-03-04T23:05:00Z">
            <w:rPr>
              <w:rFonts w:eastAsia="SimSun"/>
              <w:color w:val="000000"/>
              <w:lang w:val="es-ES" w:eastAsia="ja-JP"/>
            </w:rPr>
          </w:rPrChange>
        </w:rPr>
        <w:t xml:space="preserve">. </w:t>
      </w:r>
    </w:p>
    <w:p w14:paraId="763CB771" w14:textId="77777777" w:rsidR="004E3AC4" w:rsidRPr="00C47FBD" w:rsidRDefault="004E3AC4" w:rsidP="004E3AC4">
      <w:pPr>
        <w:numPr>
          <w:ilvl w:val="0"/>
          <w:numId w:val="10"/>
        </w:numPr>
        <w:spacing w:after="0" w:line="480" w:lineRule="auto"/>
        <w:contextualSpacing/>
        <w:jc w:val="both"/>
        <w:rPr>
          <w:rFonts w:asciiTheme="majorBidi" w:eastAsia="SimSun" w:hAnsiTheme="majorBidi" w:cstheme="majorBidi"/>
          <w:color w:val="000000"/>
          <w:lang w:val="es-ES" w:eastAsia="ja-JP"/>
          <w:rPrChange w:id="603"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604" w:author="Juan  Puentes" w:date="2024-03-04T23:05:00Z">
            <w:rPr>
              <w:rFonts w:eastAsia="SimSun"/>
              <w:color w:val="000000"/>
              <w:lang w:val="es-ES" w:eastAsia="ja-JP"/>
            </w:rPr>
          </w:rPrChange>
        </w:rPr>
        <w:t xml:space="preserve">Autenticación: permite el ingreso de los usuarios, permitiendo, haciendo posible acceder a las diferentes funciones (Gestión de productos, gestión de ventas) según el rol asignado. </w:t>
      </w:r>
    </w:p>
    <w:p w14:paraId="12566E4E" w14:textId="77777777" w:rsidR="004E3AC4" w:rsidRPr="00C47FBD" w:rsidRDefault="004E3AC4" w:rsidP="004E3AC4">
      <w:pPr>
        <w:numPr>
          <w:ilvl w:val="0"/>
          <w:numId w:val="10"/>
        </w:numPr>
        <w:spacing w:after="0" w:line="480" w:lineRule="auto"/>
        <w:contextualSpacing/>
        <w:jc w:val="both"/>
        <w:rPr>
          <w:rFonts w:asciiTheme="majorBidi" w:eastAsia="SimSun" w:hAnsiTheme="majorBidi" w:cstheme="majorBidi"/>
          <w:color w:val="000000"/>
          <w:lang w:val="es-ES" w:eastAsia="ja-JP"/>
          <w:rPrChange w:id="605"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606" w:author="Juan  Puentes" w:date="2024-03-04T23:05:00Z">
            <w:rPr>
              <w:rFonts w:eastAsia="SimSun"/>
              <w:color w:val="000000"/>
              <w:lang w:val="es-ES" w:eastAsia="ja-JP"/>
            </w:rPr>
          </w:rPrChange>
        </w:rPr>
        <w:t xml:space="preserve">Inicio de sesión: al ingresar con usuario y contraseña asignados, tendrá acceso a las funciones asignadas (administrador / vendedor). </w:t>
      </w:r>
    </w:p>
    <w:p w14:paraId="18D255EB" w14:textId="77777777" w:rsidR="004E3AC4" w:rsidRPr="00C47FBD" w:rsidRDefault="004E3AC4" w:rsidP="004E3AC4">
      <w:pPr>
        <w:numPr>
          <w:ilvl w:val="0"/>
          <w:numId w:val="10"/>
        </w:numPr>
        <w:spacing w:after="0" w:line="480" w:lineRule="auto"/>
        <w:contextualSpacing/>
        <w:jc w:val="both"/>
        <w:rPr>
          <w:rFonts w:asciiTheme="majorBidi" w:eastAsia="SimSun" w:hAnsiTheme="majorBidi" w:cstheme="majorBidi"/>
          <w:color w:val="000000"/>
          <w:lang w:val="es-ES" w:eastAsia="ja-JP"/>
          <w:rPrChange w:id="607"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608" w:author="Juan  Puentes" w:date="2024-03-04T23:05:00Z">
            <w:rPr>
              <w:rFonts w:eastAsia="SimSun"/>
              <w:color w:val="000000"/>
              <w:lang w:val="es-ES" w:eastAsia="ja-JP"/>
            </w:rPr>
          </w:rPrChange>
        </w:rPr>
        <w:t xml:space="preserve">Gestión de usuario: permite la creación de usuarios y otorgar los permisos o funciones correspondientes al rol (administrador). </w:t>
      </w:r>
    </w:p>
    <w:p w14:paraId="5836D8F5" w14:textId="19C04B7D" w:rsidR="004E3AC4" w:rsidRPr="00C47FBD" w:rsidRDefault="004E3AC4" w:rsidP="004E3AC4">
      <w:pPr>
        <w:numPr>
          <w:ilvl w:val="0"/>
          <w:numId w:val="11"/>
        </w:numPr>
        <w:spacing w:after="0" w:line="480" w:lineRule="auto"/>
        <w:contextualSpacing/>
        <w:jc w:val="both"/>
        <w:rPr>
          <w:rFonts w:asciiTheme="majorBidi" w:eastAsia="SimSun" w:hAnsiTheme="majorBidi" w:cstheme="majorBidi"/>
          <w:color w:val="000000"/>
          <w:lang w:val="es-ES" w:eastAsia="ja-JP"/>
          <w:rPrChange w:id="609"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610" w:author="Juan  Puentes" w:date="2024-03-04T23:05:00Z">
            <w:rPr>
              <w:rFonts w:eastAsia="SimSun"/>
              <w:color w:val="000000"/>
              <w:lang w:val="es-ES" w:eastAsia="ja-JP"/>
            </w:rPr>
          </w:rPrChange>
        </w:rPr>
        <w:lastRenderedPageBreak/>
        <w:t xml:space="preserve">Gestión de productos: habilita las siguientes funciones: agregar producto, buscar producto, </w:t>
      </w:r>
      <w:del w:id="611" w:author="Juan  Puentes" w:date="2024-03-04T22:45:00Z">
        <w:r w:rsidRPr="00C47FBD" w:rsidDel="00DD30BA">
          <w:rPr>
            <w:rFonts w:asciiTheme="majorBidi" w:eastAsia="SimSun" w:hAnsiTheme="majorBidi" w:cstheme="majorBidi"/>
            <w:color w:val="000000"/>
            <w:lang w:val="es-ES" w:eastAsia="ja-JP"/>
            <w:rPrChange w:id="612" w:author="Juan  Puentes" w:date="2024-03-04T23:05:00Z">
              <w:rPr>
                <w:rFonts w:eastAsia="SimSun"/>
                <w:color w:val="000000"/>
                <w:lang w:val="es-ES" w:eastAsia="ja-JP"/>
              </w:rPr>
            </w:rPrChange>
          </w:rPr>
          <w:delText xml:space="preserve">modificar </w:delText>
        </w:r>
      </w:del>
      <w:ins w:id="613" w:author="Juan  Puentes" w:date="2024-03-04T22:45:00Z">
        <w:r w:rsidR="00DD30BA" w:rsidRPr="00C47FBD">
          <w:rPr>
            <w:rFonts w:asciiTheme="majorBidi" w:eastAsia="SimSun" w:hAnsiTheme="majorBidi" w:cstheme="majorBidi"/>
            <w:color w:val="000000"/>
            <w:lang w:val="es-ES" w:eastAsia="ja-JP"/>
            <w:rPrChange w:id="614" w:author="Juan  Puentes" w:date="2024-03-04T23:05:00Z">
              <w:rPr>
                <w:rFonts w:eastAsia="SimSun"/>
                <w:color w:val="000000"/>
                <w:lang w:val="es-ES" w:eastAsia="ja-JP"/>
              </w:rPr>
            </w:rPrChange>
          </w:rPr>
          <w:t xml:space="preserve">actualizar, eliminar </w:t>
        </w:r>
      </w:ins>
      <w:r w:rsidRPr="00C47FBD">
        <w:rPr>
          <w:rFonts w:asciiTheme="majorBidi" w:eastAsia="SimSun" w:hAnsiTheme="majorBidi" w:cstheme="majorBidi"/>
          <w:color w:val="000000"/>
          <w:lang w:val="es-ES" w:eastAsia="ja-JP"/>
          <w:rPrChange w:id="615" w:author="Juan  Puentes" w:date="2024-03-04T23:05:00Z">
            <w:rPr>
              <w:rFonts w:eastAsia="SimSun"/>
              <w:color w:val="000000"/>
              <w:lang w:val="es-ES" w:eastAsia="ja-JP"/>
            </w:rPr>
          </w:rPrChange>
        </w:rPr>
        <w:t xml:space="preserve">producto. </w:t>
      </w:r>
    </w:p>
    <w:p w14:paraId="4B2E1EDF" w14:textId="77777777" w:rsidR="004E3AC4" w:rsidRPr="00C47FBD" w:rsidRDefault="004E3AC4" w:rsidP="004E3AC4">
      <w:pPr>
        <w:numPr>
          <w:ilvl w:val="1"/>
          <w:numId w:val="11"/>
        </w:numPr>
        <w:spacing w:after="0" w:line="480" w:lineRule="auto"/>
        <w:contextualSpacing/>
        <w:jc w:val="both"/>
        <w:rPr>
          <w:rFonts w:asciiTheme="majorBidi" w:eastAsia="SimSun" w:hAnsiTheme="majorBidi" w:cstheme="majorBidi"/>
          <w:color w:val="000000"/>
          <w:lang w:val="es-ES" w:eastAsia="ja-JP"/>
          <w:rPrChange w:id="616"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617" w:author="Juan  Puentes" w:date="2024-03-04T23:05:00Z">
            <w:rPr>
              <w:rFonts w:eastAsia="SimSun"/>
              <w:color w:val="000000"/>
              <w:lang w:val="es-ES" w:eastAsia="ja-JP"/>
            </w:rPr>
          </w:rPrChange>
        </w:rPr>
        <w:t xml:space="preserve">Agregar producto: permite registrar un nuevo producto mediante código de barras o digitando el nombre y sus características (administrador). </w:t>
      </w:r>
    </w:p>
    <w:p w14:paraId="4363321E" w14:textId="77777777" w:rsidR="004E3AC4" w:rsidRPr="00C47FBD" w:rsidRDefault="004E3AC4" w:rsidP="004E3AC4">
      <w:pPr>
        <w:numPr>
          <w:ilvl w:val="1"/>
          <w:numId w:val="11"/>
        </w:numPr>
        <w:spacing w:after="0" w:line="480" w:lineRule="auto"/>
        <w:contextualSpacing/>
        <w:jc w:val="both"/>
        <w:rPr>
          <w:rFonts w:asciiTheme="majorBidi" w:eastAsia="SimSun" w:hAnsiTheme="majorBidi" w:cstheme="majorBidi"/>
          <w:color w:val="000000"/>
          <w:lang w:val="es-ES" w:eastAsia="ja-JP"/>
          <w:rPrChange w:id="618"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619" w:author="Juan  Puentes" w:date="2024-03-04T23:05:00Z">
            <w:rPr>
              <w:rFonts w:eastAsia="SimSun"/>
              <w:color w:val="000000"/>
              <w:lang w:val="es-ES" w:eastAsia="ja-JP"/>
            </w:rPr>
          </w:rPrChange>
        </w:rPr>
        <w:t xml:space="preserve">Buscar producto: habilita la búsqueda de un producto mediante el código de barras o por nombre (administrador / vendedor). </w:t>
      </w:r>
    </w:p>
    <w:p w14:paraId="4F869252" w14:textId="15492638" w:rsidR="004E3AC4" w:rsidRPr="00C47FBD" w:rsidRDefault="004E3AC4" w:rsidP="004E3AC4">
      <w:pPr>
        <w:numPr>
          <w:ilvl w:val="1"/>
          <w:numId w:val="11"/>
        </w:numPr>
        <w:spacing w:after="0" w:line="480" w:lineRule="auto"/>
        <w:contextualSpacing/>
        <w:jc w:val="both"/>
        <w:rPr>
          <w:ins w:id="620" w:author="Juan  Puentes" w:date="2024-03-04T22:46:00Z"/>
          <w:rFonts w:asciiTheme="majorBidi" w:eastAsia="SimSun" w:hAnsiTheme="majorBidi" w:cstheme="majorBidi"/>
          <w:color w:val="000000"/>
          <w:lang w:val="es-ES" w:eastAsia="ja-JP"/>
          <w:rPrChange w:id="621" w:author="Juan  Puentes" w:date="2024-03-04T23:05:00Z">
            <w:rPr>
              <w:ins w:id="622" w:author="Juan  Puentes" w:date="2024-03-04T22:46:00Z"/>
              <w:rFonts w:eastAsia="SimSun"/>
              <w:color w:val="000000"/>
              <w:lang w:val="es-ES" w:eastAsia="ja-JP"/>
            </w:rPr>
          </w:rPrChange>
        </w:rPr>
      </w:pPr>
      <w:del w:id="623" w:author="Juan  Puentes" w:date="2024-03-04T22:45:00Z">
        <w:r w:rsidRPr="00C47FBD" w:rsidDel="00DD30BA">
          <w:rPr>
            <w:rFonts w:asciiTheme="majorBidi" w:eastAsia="SimSun" w:hAnsiTheme="majorBidi" w:cstheme="majorBidi"/>
            <w:color w:val="000000"/>
            <w:lang w:val="es-ES" w:eastAsia="ja-JP"/>
            <w:rPrChange w:id="624" w:author="Juan  Puentes" w:date="2024-03-04T23:05:00Z">
              <w:rPr>
                <w:rFonts w:eastAsia="SimSun"/>
                <w:color w:val="000000"/>
                <w:lang w:val="es-ES" w:eastAsia="ja-JP"/>
              </w:rPr>
            </w:rPrChange>
          </w:rPr>
          <w:delText xml:space="preserve">Modificar </w:delText>
        </w:r>
      </w:del>
      <w:ins w:id="625" w:author="Juan  Puentes" w:date="2024-03-04T22:45:00Z">
        <w:r w:rsidR="00DD30BA" w:rsidRPr="00C47FBD">
          <w:rPr>
            <w:rFonts w:asciiTheme="majorBidi" w:eastAsia="SimSun" w:hAnsiTheme="majorBidi" w:cstheme="majorBidi"/>
            <w:color w:val="000000"/>
            <w:lang w:val="es-ES" w:eastAsia="ja-JP"/>
            <w:rPrChange w:id="626" w:author="Juan  Puentes" w:date="2024-03-04T23:05:00Z">
              <w:rPr>
                <w:rFonts w:eastAsia="SimSun"/>
                <w:color w:val="000000"/>
                <w:lang w:val="es-ES" w:eastAsia="ja-JP"/>
              </w:rPr>
            </w:rPrChange>
          </w:rPr>
          <w:t xml:space="preserve">Actualizar </w:t>
        </w:r>
      </w:ins>
      <w:r w:rsidRPr="00C47FBD">
        <w:rPr>
          <w:rFonts w:asciiTheme="majorBidi" w:eastAsia="SimSun" w:hAnsiTheme="majorBidi" w:cstheme="majorBidi"/>
          <w:color w:val="000000"/>
          <w:lang w:val="es-ES" w:eastAsia="ja-JP"/>
          <w:rPrChange w:id="627" w:author="Juan  Puentes" w:date="2024-03-04T23:05:00Z">
            <w:rPr>
              <w:rFonts w:eastAsia="SimSun"/>
              <w:color w:val="000000"/>
              <w:lang w:val="es-ES" w:eastAsia="ja-JP"/>
            </w:rPr>
          </w:rPrChange>
        </w:rPr>
        <w:t xml:space="preserve">producto: facilita la actualización de un producto (administrador). </w:t>
      </w:r>
    </w:p>
    <w:p w14:paraId="3691FA40" w14:textId="07238BD4" w:rsidR="00DD30BA" w:rsidRPr="00C47FBD" w:rsidRDefault="00DD30BA" w:rsidP="004E3AC4">
      <w:pPr>
        <w:numPr>
          <w:ilvl w:val="1"/>
          <w:numId w:val="11"/>
        </w:numPr>
        <w:spacing w:after="0" w:line="480" w:lineRule="auto"/>
        <w:contextualSpacing/>
        <w:jc w:val="both"/>
        <w:rPr>
          <w:rFonts w:asciiTheme="majorBidi" w:eastAsia="SimSun" w:hAnsiTheme="majorBidi" w:cstheme="majorBidi"/>
          <w:color w:val="000000"/>
          <w:lang w:val="es-ES" w:eastAsia="ja-JP"/>
          <w:rPrChange w:id="628" w:author="Juan  Puentes" w:date="2024-03-04T23:05:00Z">
            <w:rPr>
              <w:rFonts w:eastAsia="SimSun"/>
              <w:color w:val="000000"/>
              <w:lang w:val="es-ES" w:eastAsia="ja-JP"/>
            </w:rPr>
          </w:rPrChange>
        </w:rPr>
      </w:pPr>
      <w:ins w:id="629" w:author="Juan  Puentes" w:date="2024-03-04T22:46:00Z">
        <w:r w:rsidRPr="00C47FBD">
          <w:rPr>
            <w:rFonts w:asciiTheme="majorBidi" w:eastAsia="SimSun" w:hAnsiTheme="majorBidi" w:cstheme="majorBidi"/>
            <w:color w:val="000000"/>
            <w:lang w:val="es-ES" w:eastAsia="ja-JP"/>
            <w:rPrChange w:id="630" w:author="Juan  Puentes" w:date="2024-03-04T23:05:00Z">
              <w:rPr>
                <w:rFonts w:eastAsia="SimSun"/>
                <w:color w:val="000000"/>
                <w:lang w:val="es-ES" w:eastAsia="ja-JP"/>
              </w:rPr>
            </w:rPrChange>
          </w:rPr>
          <w:t xml:space="preserve">Eliminar producto: permite eliminar un producto por bajo consumo, por </w:t>
        </w:r>
      </w:ins>
      <w:ins w:id="631" w:author="Juan  Puentes" w:date="2024-03-04T22:47:00Z">
        <w:r w:rsidRPr="00C47FBD">
          <w:rPr>
            <w:rFonts w:asciiTheme="majorBidi" w:eastAsia="SimSun" w:hAnsiTheme="majorBidi" w:cstheme="majorBidi"/>
            <w:color w:val="000000"/>
            <w:lang w:val="es-ES" w:eastAsia="ja-JP"/>
            <w:rPrChange w:id="632" w:author="Juan  Puentes" w:date="2024-03-04T23:05:00Z">
              <w:rPr>
                <w:rFonts w:eastAsia="SimSun"/>
                <w:color w:val="000000"/>
                <w:lang w:val="es-ES" w:eastAsia="ja-JP"/>
              </w:rPr>
            </w:rPrChange>
          </w:rPr>
          <w:t>discontinuidad (administrador)</w:t>
        </w:r>
      </w:ins>
    </w:p>
    <w:p w14:paraId="78A8436E" w14:textId="609E0D78" w:rsidR="004E3AC4" w:rsidRPr="00C47FBD" w:rsidDel="00DD30BA" w:rsidRDefault="004E3AC4" w:rsidP="004E3AC4">
      <w:pPr>
        <w:numPr>
          <w:ilvl w:val="0"/>
          <w:numId w:val="11"/>
        </w:numPr>
        <w:spacing w:after="0" w:line="480" w:lineRule="auto"/>
        <w:contextualSpacing/>
        <w:jc w:val="both"/>
        <w:rPr>
          <w:del w:id="633" w:author="Juan  Puentes" w:date="2024-03-04T22:47:00Z"/>
          <w:rFonts w:asciiTheme="majorBidi" w:eastAsia="SimSun" w:hAnsiTheme="majorBidi" w:cstheme="majorBidi"/>
          <w:color w:val="000000"/>
          <w:lang w:val="es-ES" w:eastAsia="ja-JP"/>
          <w:rPrChange w:id="634" w:author="Juan  Puentes" w:date="2024-03-04T23:05:00Z">
            <w:rPr>
              <w:del w:id="635" w:author="Juan  Puentes" w:date="2024-03-04T22:47:00Z"/>
              <w:rFonts w:eastAsia="SimSun"/>
              <w:color w:val="000000"/>
              <w:lang w:val="es-ES" w:eastAsia="ja-JP"/>
            </w:rPr>
          </w:rPrChange>
        </w:rPr>
      </w:pPr>
      <w:del w:id="636" w:author="Juan  Puentes" w:date="2024-03-04T22:47:00Z">
        <w:r w:rsidRPr="00C47FBD" w:rsidDel="00DD30BA">
          <w:rPr>
            <w:rFonts w:asciiTheme="majorBidi" w:eastAsia="SimSun" w:hAnsiTheme="majorBidi" w:cstheme="majorBidi"/>
            <w:color w:val="000000"/>
            <w:lang w:val="es-ES" w:eastAsia="ja-JP"/>
            <w:rPrChange w:id="637" w:author="Juan  Puentes" w:date="2024-03-04T23:05:00Z">
              <w:rPr>
                <w:rFonts w:eastAsia="SimSun"/>
                <w:color w:val="000000"/>
                <w:lang w:val="es-ES" w:eastAsia="ja-JP"/>
              </w:rPr>
            </w:rPrChange>
          </w:rPr>
          <w:delText xml:space="preserve">Gestión de ventas: realiza las siguientes acciones: </w:delText>
        </w:r>
        <w:bookmarkStart w:id="638" w:name="_Toc162554767"/>
        <w:bookmarkStart w:id="639" w:name="_Toc162554812"/>
        <w:bookmarkStart w:id="640" w:name="_Toc162557988"/>
        <w:bookmarkEnd w:id="638"/>
        <w:bookmarkEnd w:id="639"/>
        <w:bookmarkEnd w:id="640"/>
      </w:del>
    </w:p>
    <w:p w14:paraId="6A2FC586" w14:textId="49019A17" w:rsidR="004E3AC4" w:rsidRPr="00C47FBD" w:rsidDel="00DD30BA" w:rsidRDefault="004E3AC4" w:rsidP="004E3AC4">
      <w:pPr>
        <w:numPr>
          <w:ilvl w:val="1"/>
          <w:numId w:val="11"/>
        </w:numPr>
        <w:spacing w:after="0" w:line="480" w:lineRule="auto"/>
        <w:contextualSpacing/>
        <w:jc w:val="both"/>
        <w:rPr>
          <w:del w:id="641" w:author="Juan  Puentes" w:date="2024-03-04T22:47:00Z"/>
          <w:rFonts w:asciiTheme="majorBidi" w:eastAsia="SimSun" w:hAnsiTheme="majorBidi" w:cstheme="majorBidi"/>
          <w:color w:val="000000"/>
          <w:lang w:val="es-ES" w:eastAsia="ja-JP"/>
          <w:rPrChange w:id="642" w:author="Juan  Puentes" w:date="2024-03-04T23:05:00Z">
            <w:rPr>
              <w:del w:id="643" w:author="Juan  Puentes" w:date="2024-03-04T22:47:00Z"/>
              <w:rFonts w:eastAsia="SimSun"/>
              <w:color w:val="000000"/>
              <w:lang w:val="es-ES" w:eastAsia="ja-JP"/>
            </w:rPr>
          </w:rPrChange>
        </w:rPr>
      </w:pPr>
      <w:del w:id="644" w:author="Juan  Puentes" w:date="2024-03-04T22:47:00Z">
        <w:r w:rsidRPr="00C47FBD" w:rsidDel="00DD30BA">
          <w:rPr>
            <w:rFonts w:asciiTheme="majorBidi" w:eastAsia="SimSun" w:hAnsiTheme="majorBidi" w:cstheme="majorBidi"/>
            <w:color w:val="000000"/>
            <w:lang w:val="es-ES" w:eastAsia="ja-JP"/>
            <w:rPrChange w:id="645" w:author="Juan  Puentes" w:date="2024-03-04T23:05:00Z">
              <w:rPr>
                <w:rFonts w:eastAsia="SimSun"/>
                <w:color w:val="000000"/>
                <w:lang w:val="es-ES" w:eastAsia="ja-JP"/>
              </w:rPr>
            </w:rPrChange>
          </w:rPr>
          <w:delText>Carrito de compras: permite elegir los productos e ir seleccionando varios productos mientras finaliza la compra o se cancela (administrador / vendedor).</w:delText>
        </w:r>
        <w:bookmarkStart w:id="646" w:name="_Toc162554768"/>
        <w:bookmarkStart w:id="647" w:name="_Toc162554813"/>
        <w:bookmarkStart w:id="648" w:name="_Toc162557989"/>
        <w:bookmarkEnd w:id="646"/>
        <w:bookmarkEnd w:id="647"/>
        <w:bookmarkEnd w:id="648"/>
      </w:del>
    </w:p>
    <w:p w14:paraId="45B99B8B" w14:textId="40F144B5" w:rsidR="004E3AC4" w:rsidRPr="00C47FBD" w:rsidDel="00DD30BA" w:rsidRDefault="004E3AC4" w:rsidP="004E3AC4">
      <w:pPr>
        <w:numPr>
          <w:ilvl w:val="1"/>
          <w:numId w:val="11"/>
        </w:numPr>
        <w:spacing w:after="0" w:line="480" w:lineRule="auto"/>
        <w:contextualSpacing/>
        <w:jc w:val="both"/>
        <w:rPr>
          <w:del w:id="649" w:author="Juan  Puentes" w:date="2024-03-04T22:47:00Z"/>
          <w:rFonts w:asciiTheme="majorBidi" w:eastAsia="SimSun" w:hAnsiTheme="majorBidi" w:cstheme="majorBidi"/>
          <w:color w:val="000000"/>
          <w:lang w:val="es-ES" w:eastAsia="ja-JP"/>
          <w:rPrChange w:id="650" w:author="Juan  Puentes" w:date="2024-03-04T23:05:00Z">
            <w:rPr>
              <w:del w:id="651" w:author="Juan  Puentes" w:date="2024-03-04T22:47:00Z"/>
              <w:rFonts w:eastAsia="SimSun"/>
              <w:color w:val="000000"/>
              <w:lang w:val="es-ES" w:eastAsia="ja-JP"/>
            </w:rPr>
          </w:rPrChange>
        </w:rPr>
      </w:pPr>
      <w:del w:id="652" w:author="Juan  Puentes" w:date="2024-03-04T22:47:00Z">
        <w:r w:rsidRPr="00C47FBD" w:rsidDel="00DD30BA">
          <w:rPr>
            <w:rFonts w:asciiTheme="majorBidi" w:eastAsia="SimSun" w:hAnsiTheme="majorBidi" w:cstheme="majorBidi"/>
            <w:color w:val="000000"/>
            <w:lang w:val="es-ES" w:eastAsia="ja-JP"/>
            <w:rPrChange w:id="653" w:author="Juan  Puentes" w:date="2024-03-04T23:05:00Z">
              <w:rPr>
                <w:rFonts w:eastAsia="SimSun"/>
                <w:color w:val="000000"/>
                <w:lang w:val="es-ES" w:eastAsia="ja-JP"/>
              </w:rPr>
            </w:rPrChange>
          </w:rPr>
          <w:delText xml:space="preserve">Realizar venta: culmina el proceso del carrito de compras (administrador / vendedor). </w:delText>
        </w:r>
        <w:bookmarkStart w:id="654" w:name="_Toc162554769"/>
        <w:bookmarkStart w:id="655" w:name="_Toc162554814"/>
        <w:bookmarkStart w:id="656" w:name="_Toc162557990"/>
        <w:bookmarkEnd w:id="654"/>
        <w:bookmarkEnd w:id="655"/>
        <w:bookmarkEnd w:id="656"/>
      </w:del>
    </w:p>
    <w:p w14:paraId="7C90F29E" w14:textId="42387B42" w:rsidR="004E3AC4" w:rsidRPr="00C47FBD" w:rsidDel="00DD30BA" w:rsidRDefault="004E3AC4" w:rsidP="004E3AC4">
      <w:pPr>
        <w:numPr>
          <w:ilvl w:val="1"/>
          <w:numId w:val="11"/>
        </w:numPr>
        <w:spacing w:after="0" w:line="480" w:lineRule="auto"/>
        <w:contextualSpacing/>
        <w:jc w:val="both"/>
        <w:rPr>
          <w:del w:id="657" w:author="Juan  Puentes" w:date="2024-03-04T22:47:00Z"/>
          <w:rFonts w:asciiTheme="majorBidi" w:eastAsia="SimSun" w:hAnsiTheme="majorBidi" w:cstheme="majorBidi"/>
          <w:color w:val="000000"/>
          <w:lang w:val="es-ES" w:eastAsia="ja-JP"/>
          <w:rPrChange w:id="658" w:author="Juan  Puentes" w:date="2024-03-04T23:05:00Z">
            <w:rPr>
              <w:del w:id="659" w:author="Juan  Puentes" w:date="2024-03-04T22:47:00Z"/>
              <w:rFonts w:eastAsia="SimSun"/>
              <w:color w:val="000000"/>
              <w:lang w:val="es-ES" w:eastAsia="ja-JP"/>
            </w:rPr>
          </w:rPrChange>
        </w:rPr>
      </w:pPr>
      <w:del w:id="660" w:author="Juan  Puentes" w:date="2024-03-04T22:47:00Z">
        <w:r w:rsidRPr="00C47FBD" w:rsidDel="00DD30BA">
          <w:rPr>
            <w:rFonts w:asciiTheme="majorBidi" w:eastAsia="SimSun" w:hAnsiTheme="majorBidi" w:cstheme="majorBidi"/>
            <w:color w:val="000000"/>
            <w:lang w:val="es-ES" w:eastAsia="ja-JP"/>
            <w:rPrChange w:id="661" w:author="Juan  Puentes" w:date="2024-03-04T23:05:00Z">
              <w:rPr>
                <w:rFonts w:eastAsia="SimSun"/>
                <w:color w:val="000000"/>
                <w:lang w:val="es-ES" w:eastAsia="ja-JP"/>
              </w:rPr>
            </w:rPrChange>
          </w:rPr>
          <w:delText xml:space="preserve">Consultar venta: realiza la compra por fecha, por número único de venta (administrador / vendedor). </w:delText>
        </w:r>
        <w:bookmarkStart w:id="662" w:name="_Toc162554770"/>
        <w:bookmarkStart w:id="663" w:name="_Toc162554815"/>
        <w:bookmarkStart w:id="664" w:name="_Toc162557991"/>
        <w:bookmarkEnd w:id="662"/>
        <w:bookmarkEnd w:id="663"/>
        <w:bookmarkEnd w:id="664"/>
      </w:del>
    </w:p>
    <w:p w14:paraId="5FB89068" w14:textId="49BB4A0E" w:rsidR="004E3AC4" w:rsidRPr="00C47FBD" w:rsidDel="00DD30BA" w:rsidRDefault="004E3AC4" w:rsidP="004E3AC4">
      <w:pPr>
        <w:numPr>
          <w:ilvl w:val="1"/>
          <w:numId w:val="11"/>
        </w:numPr>
        <w:spacing w:after="0" w:line="480" w:lineRule="auto"/>
        <w:contextualSpacing/>
        <w:jc w:val="both"/>
        <w:rPr>
          <w:del w:id="665" w:author="Juan  Puentes" w:date="2024-03-04T22:47:00Z"/>
          <w:rFonts w:asciiTheme="majorBidi" w:eastAsia="SimSun" w:hAnsiTheme="majorBidi" w:cstheme="majorBidi"/>
          <w:color w:val="000000"/>
          <w:lang w:val="es-ES" w:eastAsia="ja-JP"/>
          <w:rPrChange w:id="666" w:author="Juan  Puentes" w:date="2024-03-04T23:05:00Z">
            <w:rPr>
              <w:del w:id="667" w:author="Juan  Puentes" w:date="2024-03-04T22:47:00Z"/>
              <w:rFonts w:eastAsia="SimSun"/>
              <w:color w:val="000000"/>
              <w:lang w:val="es-ES" w:eastAsia="ja-JP"/>
            </w:rPr>
          </w:rPrChange>
        </w:rPr>
      </w:pPr>
      <w:del w:id="668" w:author="Juan  Puentes" w:date="2024-03-04T22:47:00Z">
        <w:r w:rsidRPr="00C47FBD" w:rsidDel="00DD30BA">
          <w:rPr>
            <w:rFonts w:asciiTheme="majorBidi" w:eastAsia="SimSun" w:hAnsiTheme="majorBidi" w:cstheme="majorBidi"/>
            <w:color w:val="000000"/>
            <w:lang w:val="es-ES" w:eastAsia="ja-JP"/>
            <w:rPrChange w:id="669" w:author="Juan  Puentes" w:date="2024-03-04T23:05:00Z">
              <w:rPr>
                <w:rFonts w:eastAsia="SimSun"/>
                <w:color w:val="000000"/>
                <w:lang w:val="es-ES" w:eastAsia="ja-JP"/>
              </w:rPr>
            </w:rPrChange>
          </w:rPr>
          <w:delText xml:space="preserve">Cancelar venta: facilita cancelar la venta del carrito de compras (administrador / vendedor). </w:delText>
        </w:r>
        <w:bookmarkStart w:id="670" w:name="_Toc162554771"/>
        <w:bookmarkStart w:id="671" w:name="_Toc162554816"/>
        <w:bookmarkStart w:id="672" w:name="_Toc162557992"/>
        <w:bookmarkEnd w:id="670"/>
        <w:bookmarkEnd w:id="671"/>
        <w:bookmarkEnd w:id="672"/>
      </w:del>
    </w:p>
    <w:p w14:paraId="4688CD1B" w14:textId="092203CA" w:rsidR="004E3AC4" w:rsidRPr="00C47FBD" w:rsidDel="00DD30BA" w:rsidRDefault="004E3AC4" w:rsidP="004E3AC4">
      <w:pPr>
        <w:numPr>
          <w:ilvl w:val="1"/>
          <w:numId w:val="11"/>
        </w:numPr>
        <w:spacing w:after="0" w:line="480" w:lineRule="auto"/>
        <w:contextualSpacing/>
        <w:jc w:val="both"/>
        <w:rPr>
          <w:del w:id="673" w:author="Juan  Puentes" w:date="2024-03-04T22:47:00Z"/>
          <w:rFonts w:asciiTheme="majorBidi" w:eastAsia="SimSun" w:hAnsiTheme="majorBidi" w:cstheme="majorBidi"/>
          <w:color w:val="000000"/>
          <w:lang w:val="es-ES" w:eastAsia="ja-JP"/>
          <w:rPrChange w:id="674" w:author="Juan  Puentes" w:date="2024-03-04T23:05:00Z">
            <w:rPr>
              <w:del w:id="675" w:author="Juan  Puentes" w:date="2024-03-04T22:47:00Z"/>
              <w:rFonts w:eastAsia="SimSun"/>
              <w:color w:val="000000"/>
              <w:lang w:val="es-ES" w:eastAsia="ja-JP"/>
            </w:rPr>
          </w:rPrChange>
        </w:rPr>
      </w:pPr>
      <w:del w:id="676" w:author="Juan  Puentes" w:date="2024-03-04T22:47:00Z">
        <w:r w:rsidRPr="00C47FBD" w:rsidDel="00DD30BA">
          <w:rPr>
            <w:rFonts w:asciiTheme="majorBidi" w:eastAsia="SimSun" w:hAnsiTheme="majorBidi" w:cstheme="majorBidi"/>
            <w:color w:val="000000"/>
            <w:lang w:val="es-ES" w:eastAsia="ja-JP"/>
            <w:rPrChange w:id="677" w:author="Juan  Puentes" w:date="2024-03-04T23:05:00Z">
              <w:rPr>
                <w:rFonts w:eastAsia="SimSun"/>
                <w:color w:val="000000"/>
                <w:lang w:val="es-ES" w:eastAsia="ja-JP"/>
              </w:rPr>
            </w:rPrChange>
          </w:rPr>
          <w:delText>Devolución: permite modificar o eliminar una venta realizada según la política de la empresa (administrador).</w:delText>
        </w:r>
        <w:bookmarkStart w:id="678" w:name="_Toc162554772"/>
        <w:bookmarkStart w:id="679" w:name="_Toc162554817"/>
        <w:bookmarkStart w:id="680" w:name="_Toc162557993"/>
        <w:bookmarkEnd w:id="678"/>
        <w:bookmarkEnd w:id="679"/>
        <w:bookmarkEnd w:id="680"/>
      </w:del>
    </w:p>
    <w:p w14:paraId="09317129" w14:textId="5DF2CEB3" w:rsidR="004E3AC4" w:rsidRPr="00C47FBD" w:rsidDel="00DD30BA" w:rsidRDefault="004E3AC4" w:rsidP="004E3AC4">
      <w:pPr>
        <w:numPr>
          <w:ilvl w:val="0"/>
          <w:numId w:val="11"/>
        </w:numPr>
        <w:spacing w:after="0" w:line="480" w:lineRule="auto"/>
        <w:contextualSpacing/>
        <w:jc w:val="both"/>
        <w:rPr>
          <w:del w:id="681" w:author="Juan  Puentes" w:date="2024-03-04T22:47:00Z"/>
          <w:rFonts w:asciiTheme="majorBidi" w:eastAsia="SimSun" w:hAnsiTheme="majorBidi" w:cstheme="majorBidi"/>
          <w:color w:val="000000"/>
          <w:lang w:val="es-ES" w:eastAsia="ja-JP"/>
          <w:rPrChange w:id="682" w:author="Juan  Puentes" w:date="2024-03-04T23:05:00Z">
            <w:rPr>
              <w:del w:id="683" w:author="Juan  Puentes" w:date="2024-03-04T22:47:00Z"/>
              <w:rFonts w:eastAsia="SimSun"/>
              <w:color w:val="000000"/>
              <w:lang w:val="es-ES" w:eastAsia="ja-JP"/>
            </w:rPr>
          </w:rPrChange>
        </w:rPr>
      </w:pPr>
      <w:del w:id="684" w:author="Juan  Puentes" w:date="2024-03-04T22:47:00Z">
        <w:r w:rsidRPr="00C47FBD" w:rsidDel="00DD30BA">
          <w:rPr>
            <w:rFonts w:asciiTheme="majorBidi" w:eastAsia="SimSun" w:hAnsiTheme="majorBidi" w:cstheme="majorBidi"/>
            <w:color w:val="000000"/>
            <w:lang w:val="es-ES" w:eastAsia="ja-JP"/>
            <w:rPrChange w:id="685" w:author="Juan  Puentes" w:date="2024-03-04T23:05:00Z">
              <w:rPr>
                <w:rFonts w:eastAsia="SimSun"/>
                <w:color w:val="000000"/>
                <w:lang w:val="es-ES" w:eastAsia="ja-JP"/>
              </w:rPr>
            </w:rPrChange>
          </w:rPr>
          <w:delText xml:space="preserve">Pagos: permite realizar las siguientes acciones: </w:delText>
        </w:r>
        <w:bookmarkStart w:id="686" w:name="_Toc162554773"/>
        <w:bookmarkStart w:id="687" w:name="_Toc162554818"/>
        <w:bookmarkStart w:id="688" w:name="_Toc162557994"/>
        <w:bookmarkEnd w:id="686"/>
        <w:bookmarkEnd w:id="687"/>
        <w:bookmarkEnd w:id="688"/>
      </w:del>
    </w:p>
    <w:p w14:paraId="48CED808" w14:textId="14074E41" w:rsidR="004E3AC4" w:rsidRPr="00C47FBD" w:rsidDel="00DD30BA" w:rsidRDefault="004E3AC4" w:rsidP="004E3AC4">
      <w:pPr>
        <w:numPr>
          <w:ilvl w:val="1"/>
          <w:numId w:val="11"/>
        </w:numPr>
        <w:spacing w:after="0" w:line="480" w:lineRule="auto"/>
        <w:contextualSpacing/>
        <w:jc w:val="both"/>
        <w:rPr>
          <w:del w:id="689" w:author="Juan  Puentes" w:date="2024-03-04T22:47:00Z"/>
          <w:rFonts w:asciiTheme="majorBidi" w:eastAsia="SimSun" w:hAnsiTheme="majorBidi" w:cstheme="majorBidi"/>
          <w:color w:val="000000"/>
          <w:lang w:val="es-ES" w:eastAsia="ja-JP"/>
          <w:rPrChange w:id="690" w:author="Juan  Puentes" w:date="2024-03-04T23:05:00Z">
            <w:rPr>
              <w:del w:id="691" w:author="Juan  Puentes" w:date="2024-03-04T22:47:00Z"/>
              <w:rFonts w:eastAsia="SimSun"/>
              <w:color w:val="000000"/>
              <w:lang w:val="es-ES" w:eastAsia="ja-JP"/>
            </w:rPr>
          </w:rPrChange>
        </w:rPr>
      </w:pPr>
      <w:del w:id="692" w:author="Juan  Puentes" w:date="2024-03-04T22:47:00Z">
        <w:r w:rsidRPr="00C47FBD" w:rsidDel="00DD30BA">
          <w:rPr>
            <w:rFonts w:asciiTheme="majorBidi" w:eastAsia="SimSun" w:hAnsiTheme="majorBidi" w:cstheme="majorBidi"/>
            <w:color w:val="000000"/>
            <w:lang w:val="es-ES" w:eastAsia="ja-JP"/>
            <w:rPrChange w:id="693" w:author="Juan  Puentes" w:date="2024-03-04T23:05:00Z">
              <w:rPr>
                <w:rFonts w:eastAsia="SimSun"/>
                <w:color w:val="000000"/>
                <w:lang w:val="es-ES" w:eastAsia="ja-JP"/>
              </w:rPr>
            </w:rPrChange>
          </w:rPr>
          <w:delText xml:space="preserve">Seleccionar método de pago: el sistema permite seleccionar el método con el cual se va a realizar el pago (administrador / vendedor). </w:delText>
        </w:r>
        <w:bookmarkStart w:id="694" w:name="_Toc162554774"/>
        <w:bookmarkStart w:id="695" w:name="_Toc162554819"/>
        <w:bookmarkStart w:id="696" w:name="_Toc162557995"/>
        <w:bookmarkEnd w:id="694"/>
        <w:bookmarkEnd w:id="695"/>
        <w:bookmarkEnd w:id="696"/>
      </w:del>
    </w:p>
    <w:p w14:paraId="42429634" w14:textId="18DC3D2F" w:rsidR="004E3AC4" w:rsidRPr="00C47FBD" w:rsidDel="00DD30BA" w:rsidRDefault="004E3AC4" w:rsidP="004E3AC4">
      <w:pPr>
        <w:numPr>
          <w:ilvl w:val="1"/>
          <w:numId w:val="11"/>
        </w:numPr>
        <w:spacing w:after="0" w:line="480" w:lineRule="auto"/>
        <w:contextualSpacing/>
        <w:jc w:val="both"/>
        <w:rPr>
          <w:del w:id="697" w:author="Juan  Puentes" w:date="2024-03-04T22:47:00Z"/>
          <w:rFonts w:asciiTheme="majorBidi" w:eastAsia="SimSun" w:hAnsiTheme="majorBidi" w:cstheme="majorBidi"/>
          <w:color w:val="000000"/>
          <w:lang w:val="es-ES" w:eastAsia="ja-JP"/>
          <w:rPrChange w:id="698" w:author="Juan  Puentes" w:date="2024-03-04T23:05:00Z">
            <w:rPr>
              <w:del w:id="699" w:author="Juan  Puentes" w:date="2024-03-04T22:47:00Z"/>
              <w:rFonts w:eastAsia="SimSun"/>
              <w:color w:val="000000"/>
              <w:lang w:val="es-ES" w:eastAsia="ja-JP"/>
            </w:rPr>
          </w:rPrChange>
        </w:rPr>
      </w:pPr>
      <w:del w:id="700" w:author="Juan  Puentes" w:date="2024-03-04T22:47:00Z">
        <w:r w:rsidRPr="00C47FBD" w:rsidDel="00DD30BA">
          <w:rPr>
            <w:rFonts w:asciiTheme="majorBidi" w:eastAsia="SimSun" w:hAnsiTheme="majorBidi" w:cstheme="majorBidi"/>
            <w:color w:val="000000"/>
            <w:lang w:val="es-ES" w:eastAsia="ja-JP"/>
            <w:rPrChange w:id="701" w:author="Juan  Puentes" w:date="2024-03-04T23:05:00Z">
              <w:rPr>
                <w:rFonts w:eastAsia="SimSun"/>
                <w:color w:val="000000"/>
                <w:lang w:val="es-ES" w:eastAsia="ja-JP"/>
              </w:rPr>
            </w:rPrChange>
          </w:rPr>
          <w:delText xml:space="preserve">Generar recibo: al culminar el proceso de pago el sistema genera un recibo de pago con los detalles de la compra (administrador / vendedor). </w:delText>
        </w:r>
        <w:bookmarkStart w:id="702" w:name="_Toc162554775"/>
        <w:bookmarkStart w:id="703" w:name="_Toc162554820"/>
        <w:bookmarkStart w:id="704" w:name="_Toc162557996"/>
        <w:bookmarkEnd w:id="702"/>
        <w:bookmarkEnd w:id="703"/>
        <w:bookmarkEnd w:id="704"/>
      </w:del>
    </w:p>
    <w:p w14:paraId="0F8926EE" w14:textId="0A007B31" w:rsidR="004E3AC4" w:rsidRPr="00C47FBD" w:rsidRDefault="004E3AC4" w:rsidP="004E3AC4">
      <w:pPr>
        <w:pStyle w:val="Prrafodelista"/>
        <w:keepNext/>
        <w:keepLines/>
        <w:numPr>
          <w:ilvl w:val="0"/>
          <w:numId w:val="18"/>
        </w:numPr>
        <w:spacing w:before="360" w:after="240" w:line="480" w:lineRule="auto"/>
        <w:jc w:val="center"/>
        <w:outlineLvl w:val="0"/>
        <w:rPr>
          <w:rFonts w:asciiTheme="majorBidi" w:eastAsia="SimHei" w:hAnsiTheme="majorBidi" w:cstheme="majorBidi"/>
          <w:b/>
          <w:bCs/>
          <w:color w:val="000000"/>
          <w:lang w:eastAsia="ja-JP"/>
          <w:rPrChange w:id="705" w:author="Juan  Puentes" w:date="2024-03-04T23:05:00Z">
            <w:rPr>
              <w:rFonts w:eastAsia="SimHei"/>
              <w:b/>
              <w:bCs/>
              <w:color w:val="000000"/>
              <w:lang w:eastAsia="ja-JP"/>
            </w:rPr>
          </w:rPrChange>
        </w:rPr>
      </w:pPr>
      <w:bookmarkStart w:id="706" w:name="_Toc149761254"/>
      <w:bookmarkStart w:id="707" w:name="_Toc162557997"/>
      <w:r w:rsidRPr="00C47FBD">
        <w:rPr>
          <w:rFonts w:asciiTheme="majorBidi" w:eastAsia="SimHei" w:hAnsiTheme="majorBidi" w:cstheme="majorBidi"/>
          <w:b/>
          <w:bCs/>
          <w:color w:val="000000"/>
          <w:lang w:eastAsia="ja-JP"/>
          <w:rPrChange w:id="708" w:author="Juan  Puentes" w:date="2024-03-04T23:05:00Z">
            <w:rPr>
              <w:rFonts w:eastAsia="SimHei"/>
              <w:b/>
              <w:bCs/>
              <w:color w:val="000000"/>
              <w:lang w:eastAsia="ja-JP"/>
            </w:rPr>
          </w:rPrChange>
        </w:rPr>
        <w:t>Marco de referencia</w:t>
      </w:r>
      <w:bookmarkEnd w:id="706"/>
      <w:bookmarkEnd w:id="707"/>
    </w:p>
    <w:p w14:paraId="1BA72A5E" w14:textId="77777777" w:rsidR="004E3AC4" w:rsidRPr="00C47FBD" w:rsidRDefault="004E3AC4" w:rsidP="004E3AC4">
      <w:pPr>
        <w:keepNext/>
        <w:keepLines/>
        <w:numPr>
          <w:ilvl w:val="1"/>
          <w:numId w:val="18"/>
        </w:numPr>
        <w:spacing w:before="240" w:after="120" w:line="480" w:lineRule="auto"/>
        <w:ind w:left="0" w:firstLine="0"/>
        <w:jc w:val="both"/>
        <w:outlineLvl w:val="1"/>
        <w:rPr>
          <w:rFonts w:asciiTheme="majorBidi" w:eastAsia="SimHei" w:hAnsiTheme="majorBidi" w:cstheme="majorBidi"/>
          <w:b/>
          <w:bCs/>
          <w:color w:val="000000"/>
          <w:lang w:val="es-ES" w:eastAsia="ja-JP"/>
          <w:rPrChange w:id="709" w:author="Juan  Puentes" w:date="2024-03-04T23:05:00Z">
            <w:rPr>
              <w:rFonts w:eastAsia="SimHei"/>
              <w:b/>
              <w:bCs/>
              <w:color w:val="000000"/>
              <w:lang w:val="es-ES" w:eastAsia="ja-JP"/>
            </w:rPr>
          </w:rPrChange>
        </w:rPr>
      </w:pPr>
      <w:bookmarkStart w:id="710" w:name="_Toc149761255"/>
      <w:bookmarkStart w:id="711" w:name="_Toc162557998"/>
      <w:r w:rsidRPr="00C47FBD">
        <w:rPr>
          <w:rFonts w:asciiTheme="majorBidi" w:eastAsia="SimHei" w:hAnsiTheme="majorBidi" w:cstheme="majorBidi"/>
          <w:b/>
          <w:bCs/>
          <w:color w:val="000000"/>
          <w:lang w:val="es-ES" w:eastAsia="ja-JP"/>
          <w:rPrChange w:id="712" w:author="Juan  Puentes" w:date="2024-03-04T23:05:00Z">
            <w:rPr>
              <w:rFonts w:eastAsia="SimHei"/>
              <w:b/>
              <w:bCs/>
              <w:color w:val="000000"/>
              <w:lang w:val="es-ES" w:eastAsia="ja-JP"/>
            </w:rPr>
          </w:rPrChange>
        </w:rPr>
        <w:t>Marco teórico</w:t>
      </w:r>
      <w:bookmarkEnd w:id="710"/>
      <w:bookmarkEnd w:id="711"/>
    </w:p>
    <w:p w14:paraId="77110A92" w14:textId="111EA22F"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713"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714" w:author="Juan  Puentes" w:date="2024-03-04T23:05:00Z">
            <w:rPr>
              <w:rFonts w:eastAsia="SimSun"/>
              <w:color w:val="000000"/>
              <w:lang w:val="es-ES" w:eastAsia="ja-JP"/>
            </w:rPr>
          </w:rPrChange>
        </w:rPr>
        <w:t xml:space="preserve">Para el desarrollo del proyecto se </w:t>
      </w:r>
      <w:del w:id="715" w:author="Juan  Puentes" w:date="2024-03-04T22:49:00Z">
        <w:r w:rsidRPr="00C47FBD" w:rsidDel="00DD30BA">
          <w:rPr>
            <w:rFonts w:asciiTheme="majorBidi" w:eastAsia="SimSun" w:hAnsiTheme="majorBidi" w:cstheme="majorBidi"/>
            <w:color w:val="000000"/>
            <w:lang w:val="es-ES" w:eastAsia="ja-JP"/>
            <w:rPrChange w:id="716" w:author="Juan  Puentes" w:date="2024-03-04T23:05:00Z">
              <w:rPr>
                <w:rFonts w:eastAsia="SimSun"/>
                <w:color w:val="000000"/>
                <w:lang w:val="es-ES" w:eastAsia="ja-JP"/>
              </w:rPr>
            </w:rPrChange>
          </w:rPr>
          <w:delText xml:space="preserve">deben </w:delText>
        </w:r>
      </w:del>
      <w:ins w:id="717" w:author="Juan  Puentes" w:date="2024-03-04T22:49:00Z">
        <w:r w:rsidR="00DD30BA" w:rsidRPr="00C47FBD">
          <w:rPr>
            <w:rFonts w:asciiTheme="majorBidi" w:eastAsia="SimSun" w:hAnsiTheme="majorBidi" w:cstheme="majorBidi"/>
            <w:color w:val="000000"/>
            <w:lang w:val="es-ES" w:eastAsia="ja-JP"/>
            <w:rPrChange w:id="718" w:author="Juan  Puentes" w:date="2024-03-04T23:05:00Z">
              <w:rPr>
                <w:rFonts w:eastAsia="SimSun"/>
                <w:color w:val="000000"/>
                <w:lang w:val="es-ES" w:eastAsia="ja-JP"/>
              </w:rPr>
            </w:rPrChange>
          </w:rPr>
          <w:t xml:space="preserve">debieron </w:t>
        </w:r>
      </w:ins>
      <w:r w:rsidRPr="00C47FBD">
        <w:rPr>
          <w:rFonts w:asciiTheme="majorBidi" w:eastAsia="SimSun" w:hAnsiTheme="majorBidi" w:cstheme="majorBidi"/>
          <w:color w:val="000000"/>
          <w:lang w:val="es-ES" w:eastAsia="ja-JP"/>
          <w:rPrChange w:id="719" w:author="Juan  Puentes" w:date="2024-03-04T23:05:00Z">
            <w:rPr>
              <w:rFonts w:eastAsia="SimSun"/>
              <w:color w:val="000000"/>
              <w:lang w:val="es-ES" w:eastAsia="ja-JP"/>
            </w:rPr>
          </w:rPrChange>
        </w:rPr>
        <w:t>conocer una serie de definiciones y conceptos necesarios para lograr comprender el trabajo de grado; adicional tener claridad sobre las herramientas utilizadas en el desarrollo de información.</w:t>
      </w:r>
    </w:p>
    <w:p w14:paraId="63CF8C9B" w14:textId="30AAB553"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720"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721" w:author="Juan  Puentes" w:date="2024-03-04T23:05:00Z">
            <w:rPr>
              <w:rFonts w:eastAsia="SimSun"/>
              <w:color w:val="000000"/>
              <w:lang w:val="es-ES" w:eastAsia="ja-JP"/>
            </w:rPr>
          </w:rPrChange>
        </w:rPr>
        <w:t xml:space="preserve">Como metodología se </w:t>
      </w:r>
      <w:del w:id="722" w:author="Juan  Puentes" w:date="2024-03-04T22:49:00Z">
        <w:r w:rsidRPr="00C47FBD" w:rsidDel="00DD30BA">
          <w:rPr>
            <w:rFonts w:asciiTheme="majorBidi" w:eastAsia="SimSun" w:hAnsiTheme="majorBidi" w:cstheme="majorBidi"/>
            <w:color w:val="000000"/>
            <w:lang w:val="es-ES" w:eastAsia="ja-JP"/>
            <w:rPrChange w:id="723" w:author="Juan  Puentes" w:date="2024-03-04T23:05:00Z">
              <w:rPr>
                <w:rFonts w:eastAsia="SimSun"/>
                <w:color w:val="000000"/>
                <w:lang w:val="es-ES" w:eastAsia="ja-JP"/>
              </w:rPr>
            </w:rPrChange>
          </w:rPr>
          <w:delText xml:space="preserve">implementará </w:delText>
        </w:r>
      </w:del>
      <w:ins w:id="724" w:author="Juan  Puentes" w:date="2024-03-04T22:49:00Z">
        <w:r w:rsidR="00DD30BA" w:rsidRPr="00C47FBD">
          <w:rPr>
            <w:rFonts w:asciiTheme="majorBidi" w:eastAsia="SimSun" w:hAnsiTheme="majorBidi" w:cstheme="majorBidi"/>
            <w:color w:val="000000"/>
            <w:lang w:val="es-ES" w:eastAsia="ja-JP"/>
            <w:rPrChange w:id="725" w:author="Juan  Puentes" w:date="2024-03-04T23:05:00Z">
              <w:rPr>
                <w:rFonts w:eastAsia="SimSun"/>
                <w:color w:val="000000"/>
                <w:lang w:val="es-ES" w:eastAsia="ja-JP"/>
              </w:rPr>
            </w:rPrChange>
          </w:rPr>
          <w:t xml:space="preserve">implementó </w:t>
        </w:r>
      </w:ins>
      <w:r w:rsidRPr="00C47FBD">
        <w:rPr>
          <w:rFonts w:asciiTheme="majorBidi" w:eastAsia="SimSun" w:hAnsiTheme="majorBidi" w:cstheme="majorBidi"/>
          <w:color w:val="000000"/>
          <w:lang w:val="es-ES" w:eastAsia="ja-JP"/>
          <w:rPrChange w:id="726" w:author="Juan  Puentes" w:date="2024-03-04T23:05:00Z">
            <w:rPr>
              <w:rFonts w:eastAsia="SimSun"/>
              <w:color w:val="000000"/>
              <w:lang w:val="es-ES" w:eastAsia="ja-JP"/>
            </w:rPr>
          </w:rPrChange>
        </w:rPr>
        <w:t xml:space="preserve">Kanban, la metodología mencionada anteriormente se enfoca en establecer o construir el proceso que mejor se adapte a la problemática, descomponiendo el problema presentado en varios subprocesos con el fin de brindar al usuario una solución idónea y efectiva. </w:t>
      </w:r>
    </w:p>
    <w:p w14:paraId="2C520308" w14:textId="5D9669E1"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727"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728" w:author="Juan  Puentes" w:date="2024-03-04T23:05:00Z">
            <w:rPr>
              <w:rFonts w:eastAsia="SimSun"/>
              <w:color w:val="000000"/>
              <w:lang w:val="es-ES" w:eastAsia="ja-JP"/>
            </w:rPr>
          </w:rPrChange>
        </w:rPr>
        <w:t xml:space="preserve"> Esta metodología, de divide en varios procesos, con el fin de realizar la validación y verificación de cada uno de los problemas se </w:t>
      </w:r>
      <w:del w:id="729" w:author="Juan  Puentes" w:date="2024-03-04T22:50:00Z">
        <w:r w:rsidRPr="00C47FBD" w:rsidDel="00DD30BA">
          <w:rPr>
            <w:rFonts w:asciiTheme="majorBidi" w:eastAsia="SimSun" w:hAnsiTheme="majorBidi" w:cstheme="majorBidi"/>
            <w:color w:val="000000"/>
            <w:lang w:val="es-ES" w:eastAsia="ja-JP"/>
            <w:rPrChange w:id="730" w:author="Juan  Puentes" w:date="2024-03-04T23:05:00Z">
              <w:rPr>
                <w:rFonts w:eastAsia="SimSun"/>
                <w:color w:val="000000"/>
                <w:lang w:val="es-ES" w:eastAsia="ja-JP"/>
              </w:rPr>
            </w:rPrChange>
          </w:rPr>
          <w:delText xml:space="preserve">realizará </w:delText>
        </w:r>
      </w:del>
      <w:ins w:id="731" w:author="Juan  Puentes" w:date="2024-03-04T22:50:00Z">
        <w:r w:rsidR="00DD30BA" w:rsidRPr="00C47FBD">
          <w:rPr>
            <w:rFonts w:asciiTheme="majorBidi" w:eastAsia="SimSun" w:hAnsiTheme="majorBidi" w:cstheme="majorBidi"/>
            <w:color w:val="000000"/>
            <w:lang w:val="es-ES" w:eastAsia="ja-JP"/>
            <w:rPrChange w:id="732" w:author="Juan  Puentes" w:date="2024-03-04T23:05:00Z">
              <w:rPr>
                <w:rFonts w:eastAsia="SimSun"/>
                <w:color w:val="000000"/>
                <w:lang w:val="es-ES" w:eastAsia="ja-JP"/>
              </w:rPr>
            </w:rPrChange>
          </w:rPr>
          <w:t xml:space="preserve">realizó </w:t>
        </w:r>
      </w:ins>
      <w:r w:rsidRPr="00C47FBD">
        <w:rPr>
          <w:rFonts w:asciiTheme="majorBidi" w:eastAsia="SimSun" w:hAnsiTheme="majorBidi" w:cstheme="majorBidi"/>
          <w:color w:val="000000"/>
          <w:lang w:val="es-ES" w:eastAsia="ja-JP"/>
          <w:rPrChange w:id="733" w:author="Juan  Puentes" w:date="2024-03-04T23:05:00Z">
            <w:rPr>
              <w:rFonts w:eastAsia="SimSun"/>
              <w:color w:val="000000"/>
              <w:lang w:val="es-ES" w:eastAsia="ja-JP"/>
            </w:rPr>
          </w:rPrChange>
        </w:rPr>
        <w:t xml:space="preserve">un levantamiento de información con el fin de determinar la importancia de los problemas, Kanban se enfoca en corregir los problemas de alto impacto dividiéndose en diferentes fases, se </w:t>
      </w:r>
      <w:del w:id="734" w:author="Juan  Puentes" w:date="2024-03-04T22:50:00Z">
        <w:r w:rsidRPr="00C47FBD" w:rsidDel="00DD30BA">
          <w:rPr>
            <w:rFonts w:asciiTheme="majorBidi" w:eastAsia="SimSun" w:hAnsiTheme="majorBidi" w:cstheme="majorBidi"/>
            <w:color w:val="000000"/>
            <w:lang w:val="es-ES" w:eastAsia="ja-JP"/>
            <w:rPrChange w:id="735" w:author="Juan  Puentes" w:date="2024-03-04T23:05:00Z">
              <w:rPr>
                <w:rFonts w:eastAsia="SimSun"/>
                <w:color w:val="000000"/>
                <w:lang w:val="es-ES" w:eastAsia="ja-JP"/>
              </w:rPr>
            </w:rPrChange>
          </w:rPr>
          <w:delText xml:space="preserve">procede a </w:delText>
        </w:r>
      </w:del>
      <w:r w:rsidRPr="00C47FBD">
        <w:rPr>
          <w:rFonts w:asciiTheme="majorBidi" w:eastAsia="SimSun" w:hAnsiTheme="majorBidi" w:cstheme="majorBidi"/>
          <w:color w:val="000000"/>
          <w:lang w:val="es-ES" w:eastAsia="ja-JP"/>
          <w:rPrChange w:id="736" w:author="Juan  Puentes" w:date="2024-03-04T23:05:00Z">
            <w:rPr>
              <w:rFonts w:eastAsia="SimSun"/>
              <w:color w:val="000000"/>
              <w:lang w:val="es-ES" w:eastAsia="ja-JP"/>
            </w:rPr>
          </w:rPrChange>
        </w:rPr>
        <w:t>realiz</w:t>
      </w:r>
      <w:ins w:id="737" w:author="Juan  Puentes" w:date="2024-03-04T22:50:00Z">
        <w:r w:rsidR="00DD30BA" w:rsidRPr="00C47FBD">
          <w:rPr>
            <w:rFonts w:asciiTheme="majorBidi" w:eastAsia="SimSun" w:hAnsiTheme="majorBidi" w:cstheme="majorBidi"/>
            <w:color w:val="000000"/>
            <w:lang w:val="es-ES" w:eastAsia="ja-JP"/>
            <w:rPrChange w:id="738" w:author="Juan  Puentes" w:date="2024-03-04T23:05:00Z">
              <w:rPr>
                <w:rFonts w:eastAsia="SimSun"/>
                <w:color w:val="000000"/>
                <w:lang w:val="es-ES" w:eastAsia="ja-JP"/>
              </w:rPr>
            </w:rPrChange>
          </w:rPr>
          <w:t>ó</w:t>
        </w:r>
      </w:ins>
      <w:del w:id="739" w:author="Juan  Puentes" w:date="2024-03-04T22:50:00Z">
        <w:r w:rsidRPr="00C47FBD" w:rsidDel="00DD30BA">
          <w:rPr>
            <w:rFonts w:asciiTheme="majorBidi" w:eastAsia="SimSun" w:hAnsiTheme="majorBidi" w:cstheme="majorBidi"/>
            <w:color w:val="000000"/>
            <w:lang w:val="es-ES" w:eastAsia="ja-JP"/>
            <w:rPrChange w:id="740" w:author="Juan  Puentes" w:date="2024-03-04T23:05:00Z">
              <w:rPr>
                <w:rFonts w:eastAsia="SimSun"/>
                <w:color w:val="000000"/>
                <w:lang w:val="es-ES" w:eastAsia="ja-JP"/>
              </w:rPr>
            </w:rPrChange>
          </w:rPr>
          <w:delText>ar</w:delText>
        </w:r>
      </w:del>
      <w:r w:rsidRPr="00C47FBD">
        <w:rPr>
          <w:rFonts w:asciiTheme="majorBidi" w:eastAsia="SimSun" w:hAnsiTheme="majorBidi" w:cstheme="majorBidi"/>
          <w:color w:val="000000"/>
          <w:lang w:val="es-ES" w:eastAsia="ja-JP"/>
          <w:rPrChange w:id="741" w:author="Juan  Puentes" w:date="2024-03-04T23:05:00Z">
            <w:rPr>
              <w:rFonts w:eastAsia="SimSun"/>
              <w:color w:val="000000"/>
              <w:lang w:val="es-ES" w:eastAsia="ja-JP"/>
            </w:rPr>
          </w:rPrChange>
        </w:rPr>
        <w:t xml:space="preserve"> la construcción de los </w:t>
      </w:r>
      <w:r w:rsidRPr="00C47FBD">
        <w:rPr>
          <w:rFonts w:asciiTheme="majorBidi" w:eastAsia="SimSun" w:hAnsiTheme="majorBidi" w:cstheme="majorBidi"/>
          <w:color w:val="000000"/>
          <w:lang w:val="es-ES" w:eastAsia="ja-JP"/>
          <w:rPrChange w:id="742" w:author="Juan  Puentes" w:date="2024-03-04T23:05:00Z">
            <w:rPr>
              <w:rFonts w:eastAsia="SimSun"/>
              <w:color w:val="000000"/>
              <w:lang w:val="es-ES" w:eastAsia="ja-JP"/>
            </w:rPr>
          </w:rPrChange>
        </w:rPr>
        <w:lastRenderedPageBreak/>
        <w:t xml:space="preserve">prototipos y modelos que se acerquen a la solución, posteriormente se </w:t>
      </w:r>
      <w:del w:id="743" w:author="Juan  Puentes" w:date="2024-03-04T22:50:00Z">
        <w:r w:rsidRPr="00C47FBD" w:rsidDel="00DD30BA">
          <w:rPr>
            <w:rFonts w:asciiTheme="majorBidi" w:eastAsia="SimSun" w:hAnsiTheme="majorBidi" w:cstheme="majorBidi"/>
            <w:color w:val="000000"/>
            <w:lang w:val="es-ES" w:eastAsia="ja-JP"/>
            <w:rPrChange w:id="744" w:author="Juan  Puentes" w:date="2024-03-04T23:05:00Z">
              <w:rPr>
                <w:rFonts w:eastAsia="SimSun"/>
                <w:color w:val="000000"/>
                <w:lang w:val="es-ES" w:eastAsia="ja-JP"/>
              </w:rPr>
            </w:rPrChange>
          </w:rPr>
          <w:delText xml:space="preserve">implementaran </w:delText>
        </w:r>
      </w:del>
      <w:ins w:id="745" w:author="Juan  Puentes" w:date="2024-03-04T22:50:00Z">
        <w:r w:rsidR="00DD30BA" w:rsidRPr="00C47FBD">
          <w:rPr>
            <w:rFonts w:asciiTheme="majorBidi" w:eastAsia="SimSun" w:hAnsiTheme="majorBidi" w:cstheme="majorBidi"/>
            <w:color w:val="000000"/>
            <w:lang w:val="es-ES" w:eastAsia="ja-JP"/>
            <w:rPrChange w:id="746" w:author="Juan  Puentes" w:date="2024-03-04T23:05:00Z">
              <w:rPr>
                <w:rFonts w:eastAsia="SimSun"/>
                <w:color w:val="000000"/>
                <w:lang w:val="es-ES" w:eastAsia="ja-JP"/>
              </w:rPr>
            </w:rPrChange>
          </w:rPr>
          <w:t xml:space="preserve">implementó </w:t>
        </w:r>
      </w:ins>
      <w:r w:rsidRPr="00C47FBD">
        <w:rPr>
          <w:rFonts w:asciiTheme="majorBidi" w:eastAsia="SimSun" w:hAnsiTheme="majorBidi" w:cstheme="majorBidi"/>
          <w:color w:val="000000"/>
          <w:lang w:val="es-ES" w:eastAsia="ja-JP"/>
          <w:rPrChange w:id="747" w:author="Juan  Puentes" w:date="2024-03-04T23:05:00Z">
            <w:rPr>
              <w:rFonts w:eastAsia="SimSun"/>
              <w:color w:val="000000"/>
              <w:lang w:val="es-ES" w:eastAsia="ja-JP"/>
            </w:rPr>
          </w:rPrChange>
        </w:rPr>
        <w:t xml:space="preserve">dichos diseños, se </w:t>
      </w:r>
      <w:del w:id="748" w:author="Juan  Puentes" w:date="2024-03-04T22:51:00Z">
        <w:r w:rsidRPr="00C47FBD" w:rsidDel="00DD30BA">
          <w:rPr>
            <w:rFonts w:asciiTheme="majorBidi" w:eastAsia="SimSun" w:hAnsiTheme="majorBidi" w:cstheme="majorBidi"/>
            <w:color w:val="000000"/>
            <w:lang w:val="es-ES" w:eastAsia="ja-JP"/>
            <w:rPrChange w:id="749" w:author="Juan  Puentes" w:date="2024-03-04T23:05:00Z">
              <w:rPr>
                <w:rFonts w:eastAsia="SimSun"/>
                <w:color w:val="000000"/>
                <w:lang w:val="es-ES" w:eastAsia="ja-JP"/>
              </w:rPr>
            </w:rPrChange>
          </w:rPr>
          <w:delText xml:space="preserve">ponen </w:delText>
        </w:r>
      </w:del>
      <w:ins w:id="750" w:author="Juan  Puentes" w:date="2024-03-04T22:51:00Z">
        <w:r w:rsidR="00DD30BA" w:rsidRPr="00C47FBD">
          <w:rPr>
            <w:rFonts w:asciiTheme="majorBidi" w:eastAsia="SimSun" w:hAnsiTheme="majorBidi" w:cstheme="majorBidi"/>
            <w:color w:val="000000"/>
            <w:lang w:val="es-ES" w:eastAsia="ja-JP"/>
            <w:rPrChange w:id="751" w:author="Juan  Puentes" w:date="2024-03-04T23:05:00Z">
              <w:rPr>
                <w:rFonts w:eastAsia="SimSun"/>
                <w:color w:val="000000"/>
                <w:lang w:val="es-ES" w:eastAsia="ja-JP"/>
              </w:rPr>
            </w:rPrChange>
          </w:rPr>
          <w:t xml:space="preserve">colocaron </w:t>
        </w:r>
      </w:ins>
      <w:r w:rsidRPr="00C47FBD">
        <w:rPr>
          <w:rFonts w:asciiTheme="majorBidi" w:eastAsia="SimSun" w:hAnsiTheme="majorBidi" w:cstheme="majorBidi"/>
          <w:color w:val="000000"/>
          <w:lang w:val="es-ES" w:eastAsia="ja-JP"/>
          <w:rPrChange w:id="752" w:author="Juan  Puentes" w:date="2024-03-04T23:05:00Z">
            <w:rPr>
              <w:rFonts w:eastAsia="SimSun"/>
              <w:color w:val="000000"/>
              <w:lang w:val="es-ES" w:eastAsia="ja-JP"/>
            </w:rPr>
          </w:rPrChange>
        </w:rPr>
        <w:t xml:space="preserve">a prueba y se </w:t>
      </w:r>
      <w:del w:id="753" w:author="Juan  Puentes" w:date="2024-03-04T22:51:00Z">
        <w:r w:rsidRPr="00C47FBD" w:rsidDel="00DD30BA">
          <w:rPr>
            <w:rFonts w:asciiTheme="majorBidi" w:eastAsia="SimSun" w:hAnsiTheme="majorBidi" w:cstheme="majorBidi"/>
            <w:color w:val="000000"/>
            <w:lang w:val="es-ES" w:eastAsia="ja-JP"/>
            <w:rPrChange w:id="754" w:author="Juan  Puentes" w:date="2024-03-04T23:05:00Z">
              <w:rPr>
                <w:rFonts w:eastAsia="SimSun"/>
                <w:color w:val="000000"/>
                <w:lang w:val="es-ES" w:eastAsia="ja-JP"/>
              </w:rPr>
            </w:rPrChange>
          </w:rPr>
          <w:delText xml:space="preserve">hacen </w:delText>
        </w:r>
      </w:del>
      <w:ins w:id="755" w:author="Juan  Puentes" w:date="2024-03-04T22:51:00Z">
        <w:r w:rsidR="00DD30BA" w:rsidRPr="00C47FBD">
          <w:rPr>
            <w:rFonts w:asciiTheme="majorBidi" w:eastAsia="SimSun" w:hAnsiTheme="majorBidi" w:cstheme="majorBidi"/>
            <w:color w:val="000000"/>
            <w:lang w:val="es-ES" w:eastAsia="ja-JP"/>
            <w:rPrChange w:id="756" w:author="Juan  Puentes" w:date="2024-03-04T23:05:00Z">
              <w:rPr>
                <w:rFonts w:eastAsia="SimSun"/>
                <w:color w:val="000000"/>
                <w:lang w:val="es-ES" w:eastAsia="ja-JP"/>
              </w:rPr>
            </w:rPrChange>
          </w:rPr>
          <w:t xml:space="preserve">hicieron </w:t>
        </w:r>
      </w:ins>
      <w:r w:rsidRPr="00C47FBD">
        <w:rPr>
          <w:rFonts w:asciiTheme="majorBidi" w:eastAsia="SimSun" w:hAnsiTheme="majorBidi" w:cstheme="majorBidi"/>
          <w:color w:val="000000"/>
          <w:lang w:val="es-ES" w:eastAsia="ja-JP"/>
          <w:rPrChange w:id="757" w:author="Juan  Puentes" w:date="2024-03-04T23:05:00Z">
            <w:rPr>
              <w:rFonts w:eastAsia="SimSun"/>
              <w:color w:val="000000"/>
              <w:lang w:val="es-ES" w:eastAsia="ja-JP"/>
            </w:rPr>
          </w:rPrChange>
        </w:rPr>
        <w:t>retroalimentaciones, con el fin de realizar ajustes y mejoras constantes.</w:t>
      </w:r>
    </w:p>
    <w:p w14:paraId="614B12E2" w14:textId="77777777"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758"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759" w:author="Juan  Puentes" w:date="2024-03-04T23:05:00Z">
            <w:rPr>
              <w:rFonts w:eastAsia="SimSun"/>
              <w:color w:val="000000"/>
              <w:lang w:val="es-ES" w:eastAsia="ja-JP"/>
            </w:rPr>
          </w:rPrChange>
        </w:rPr>
        <w:t>La metodología se divide en varias fases que son las siguientes:</w:t>
      </w:r>
    </w:p>
    <w:p w14:paraId="18206529" w14:textId="1ED77E3C" w:rsidR="004E3AC4" w:rsidRPr="00C47FBD" w:rsidRDefault="004E3AC4" w:rsidP="004E3AC4">
      <w:pPr>
        <w:numPr>
          <w:ilvl w:val="0"/>
          <w:numId w:val="15"/>
        </w:numPr>
        <w:spacing w:after="0" w:line="480" w:lineRule="auto"/>
        <w:contextualSpacing/>
        <w:jc w:val="both"/>
        <w:rPr>
          <w:rFonts w:asciiTheme="majorBidi" w:eastAsia="SimSun" w:hAnsiTheme="majorBidi" w:cstheme="majorBidi"/>
          <w:color w:val="000000"/>
          <w:lang w:val="es-419" w:eastAsia="ja-JP"/>
          <w:rPrChange w:id="760" w:author="Juan  Puentes" w:date="2024-03-04T23:05:00Z">
            <w:rPr>
              <w:rFonts w:eastAsia="SimSun"/>
              <w:color w:val="000000"/>
              <w:lang w:val="es-419" w:eastAsia="ja-JP"/>
            </w:rPr>
          </w:rPrChange>
        </w:rPr>
      </w:pPr>
      <w:r w:rsidRPr="00C47FBD">
        <w:rPr>
          <w:rFonts w:asciiTheme="majorBidi" w:eastAsia="SimSun" w:hAnsiTheme="majorBidi" w:cstheme="majorBidi"/>
          <w:color w:val="000000"/>
          <w:lang w:val="es-419" w:eastAsia="ja-JP"/>
          <w:rPrChange w:id="761" w:author="Juan  Puentes" w:date="2024-03-04T23:05:00Z">
            <w:rPr>
              <w:rFonts w:eastAsia="SimSun"/>
              <w:color w:val="000000"/>
              <w:lang w:val="es-419" w:eastAsia="ja-JP"/>
            </w:rPr>
          </w:rPrChange>
        </w:rPr>
        <w:t>Empezar por lo que hacer ahora: la metodología es flexible por lo que permite agregar al flujo de trabajo ya existente más tareas sin alterarlo, tipo relieve, es decir, por capas. Con dicho proceso se puede determinar que problemas abordar de manera inmediata y que cambios o modificaciones se</w:t>
      </w:r>
      <w:del w:id="762" w:author="Juan  Puentes" w:date="2024-03-04T22:52:00Z">
        <w:r w:rsidRPr="00C47FBD" w:rsidDel="00F045AD">
          <w:rPr>
            <w:rFonts w:asciiTheme="majorBidi" w:eastAsia="SimSun" w:hAnsiTheme="majorBidi" w:cstheme="majorBidi"/>
            <w:color w:val="000000"/>
            <w:lang w:val="es-419" w:eastAsia="ja-JP"/>
            <w:rPrChange w:id="763" w:author="Juan  Puentes" w:date="2024-03-04T23:05:00Z">
              <w:rPr>
                <w:rFonts w:eastAsia="SimSun"/>
                <w:color w:val="000000"/>
                <w:lang w:val="es-419" w:eastAsia="ja-JP"/>
              </w:rPr>
            </w:rPrChange>
          </w:rPr>
          <w:delText xml:space="preserve"> debe realizar</w:delText>
        </w:r>
      </w:del>
      <w:ins w:id="764" w:author="Juan  Puentes" w:date="2024-03-04T22:53:00Z">
        <w:r w:rsidR="00F045AD" w:rsidRPr="00C47FBD">
          <w:rPr>
            <w:rFonts w:asciiTheme="majorBidi" w:eastAsia="SimSun" w:hAnsiTheme="majorBidi" w:cstheme="majorBidi"/>
            <w:color w:val="000000"/>
            <w:lang w:val="es-419" w:eastAsia="ja-JP"/>
            <w:rPrChange w:id="765" w:author="Juan  Puentes" w:date="2024-03-04T23:05:00Z">
              <w:rPr>
                <w:rFonts w:eastAsia="SimSun"/>
                <w:color w:val="000000"/>
                <w:lang w:val="es-419" w:eastAsia="ja-JP"/>
              </w:rPr>
            </w:rPrChange>
          </w:rPr>
          <w:t xml:space="preserve"> </w:t>
        </w:r>
      </w:ins>
      <w:del w:id="766" w:author="Juan  Puentes" w:date="2024-03-04T22:52:00Z">
        <w:r w:rsidRPr="00C47FBD" w:rsidDel="00F045AD">
          <w:rPr>
            <w:rFonts w:asciiTheme="majorBidi" w:eastAsia="SimSun" w:hAnsiTheme="majorBidi" w:cstheme="majorBidi"/>
            <w:color w:val="000000"/>
            <w:lang w:val="es-419" w:eastAsia="ja-JP"/>
            <w:rPrChange w:id="767" w:author="Juan  Puentes" w:date="2024-03-04T23:05:00Z">
              <w:rPr>
                <w:rFonts w:eastAsia="SimSun"/>
                <w:color w:val="000000"/>
                <w:lang w:val="es-419" w:eastAsia="ja-JP"/>
              </w:rPr>
            </w:rPrChange>
          </w:rPr>
          <w:delText xml:space="preserve"> </w:delText>
        </w:r>
      </w:del>
      <w:ins w:id="768" w:author="Juan  Puentes" w:date="2024-03-04T22:53:00Z">
        <w:r w:rsidR="00F045AD" w:rsidRPr="00C47FBD">
          <w:rPr>
            <w:rFonts w:asciiTheme="majorBidi" w:eastAsia="SimSun" w:hAnsiTheme="majorBidi" w:cstheme="majorBidi"/>
            <w:color w:val="000000"/>
            <w:lang w:val="es-419" w:eastAsia="ja-JP"/>
            <w:rPrChange w:id="769" w:author="Juan  Puentes" w:date="2024-03-04T23:05:00Z">
              <w:rPr>
                <w:rFonts w:eastAsia="SimSun"/>
                <w:color w:val="000000"/>
                <w:lang w:val="es-419" w:eastAsia="ja-JP"/>
              </w:rPr>
            </w:rPrChange>
          </w:rPr>
          <w:t xml:space="preserve">realizó </w:t>
        </w:r>
      </w:ins>
      <w:r w:rsidRPr="00C47FBD">
        <w:rPr>
          <w:rFonts w:asciiTheme="majorBidi" w:eastAsia="SimSun" w:hAnsiTheme="majorBidi" w:cstheme="majorBidi"/>
          <w:color w:val="000000"/>
          <w:lang w:val="es-419" w:eastAsia="ja-JP"/>
          <w:rPrChange w:id="770" w:author="Juan  Puentes" w:date="2024-03-04T23:05:00Z">
            <w:rPr>
              <w:rFonts w:eastAsia="SimSun"/>
              <w:color w:val="000000"/>
              <w:lang w:val="es-419" w:eastAsia="ja-JP"/>
            </w:rPr>
          </w:rPrChange>
        </w:rPr>
        <w:t>el flujo con los problemas que requiere una atención prioritaria.</w:t>
      </w:r>
      <w:sdt>
        <w:sdtPr>
          <w:rPr>
            <w:rFonts w:asciiTheme="majorBidi" w:eastAsia="SimSun" w:hAnsiTheme="majorBidi" w:cstheme="majorBidi"/>
            <w:color w:val="000000"/>
            <w:lang w:val="es-419" w:eastAsia="ja-JP"/>
          </w:rPr>
          <w:tag w:val="MENDELEY_CITATION_v3_eyJjaXRhdGlvbklEIjoiTUVOREVMRVlfQ0lUQVRJT05fNGZjMzA1N2MtMzhmMi00OWZjLWFhM2EtYmViZTA0OTJmNjY2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"/>
          <w:id w:val="-1359430582"/>
          <w:placeholder>
            <w:docPart w:val="DefaultPlaceholder_-1854013440"/>
          </w:placeholder>
        </w:sdtPr>
        <w:sdtContent>
          <w:r w:rsidR="001E768E" w:rsidRPr="001E768E">
            <w:rPr>
              <w:color w:val="000000"/>
            </w:rPr>
            <w:t>(¿Qué Es Kanban? Principales Características y Funciones)</w:t>
          </w:r>
        </w:sdtContent>
      </w:sdt>
    </w:p>
    <w:p w14:paraId="2DD58F71" w14:textId="5894BF71" w:rsidR="004E3AC4" w:rsidRPr="00C47FBD" w:rsidRDefault="004E3AC4" w:rsidP="004E3AC4">
      <w:pPr>
        <w:numPr>
          <w:ilvl w:val="0"/>
          <w:numId w:val="15"/>
        </w:numPr>
        <w:spacing w:after="0" w:line="480" w:lineRule="auto"/>
        <w:contextualSpacing/>
        <w:jc w:val="both"/>
        <w:rPr>
          <w:rFonts w:asciiTheme="majorBidi" w:eastAsia="SimSun" w:hAnsiTheme="majorBidi" w:cstheme="majorBidi"/>
          <w:color w:val="000000"/>
          <w:lang w:val="es-419" w:eastAsia="ja-JP"/>
          <w:rPrChange w:id="771" w:author="Juan  Puentes" w:date="2024-03-04T23:05:00Z">
            <w:rPr>
              <w:rFonts w:eastAsia="SimSun"/>
              <w:color w:val="000000"/>
              <w:lang w:val="es-419" w:eastAsia="ja-JP"/>
            </w:rPr>
          </w:rPrChange>
        </w:rPr>
      </w:pPr>
      <w:r w:rsidRPr="00C47FBD">
        <w:rPr>
          <w:rFonts w:asciiTheme="majorBidi" w:eastAsia="SimSun" w:hAnsiTheme="majorBidi" w:cstheme="majorBidi"/>
          <w:color w:val="000000"/>
          <w:lang w:val="es-419" w:eastAsia="ja-JP"/>
          <w:rPrChange w:id="772" w:author="Juan  Puentes" w:date="2024-03-04T23:05:00Z">
            <w:rPr>
              <w:rFonts w:eastAsia="SimSun"/>
              <w:color w:val="000000"/>
              <w:lang w:val="es-419" w:eastAsia="ja-JP"/>
            </w:rPr>
          </w:rPrChange>
        </w:rPr>
        <w:t xml:space="preserve">Acordar un cambio incremental y evolutivo: Kanban sugiere cambios pequeños y evolutivos, mediante la colaboración y retroalimentación, debido a que este cambio es constante y no tiene un alto impacto como los tiene los cambios radicales y de alto impacto. </w:t>
      </w:r>
      <w:sdt>
        <w:sdtPr>
          <w:rPr>
            <w:rFonts w:asciiTheme="majorBidi" w:eastAsia="SimSun" w:hAnsiTheme="majorBidi" w:cstheme="majorBidi"/>
            <w:color w:val="000000"/>
            <w:lang w:val="es-419" w:eastAsia="ja-JP"/>
          </w:rPr>
          <w:tag w:val="MENDELEY_CITATION_v3_eyJjaXRhdGlvbklEIjoiTUVOREVMRVlfQ0lUQVRJT05fNGZlYjhlZmMtZTJhYi00NDc5LWJjMGYtYzE5YmY4NmJmYWI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
          <w:id w:val="-2101412038"/>
          <w:placeholder>
            <w:docPart w:val="DefaultPlaceholder_-1854013440"/>
          </w:placeholder>
        </w:sdtPr>
        <w:sdtContent>
          <w:r w:rsidR="001E768E" w:rsidRPr="001E768E">
            <w:rPr>
              <w:color w:val="000000"/>
            </w:rPr>
            <w:t>(¿Qué Es Kanban? Principales Características y Funciones.)</w:t>
          </w:r>
        </w:sdtContent>
      </w:sdt>
    </w:p>
    <w:p w14:paraId="74ECA8B5" w14:textId="177C9D4E" w:rsidR="004E3AC4" w:rsidRPr="00C47FBD" w:rsidRDefault="004E3AC4" w:rsidP="004E3AC4">
      <w:pPr>
        <w:numPr>
          <w:ilvl w:val="0"/>
          <w:numId w:val="15"/>
        </w:numPr>
        <w:spacing w:after="0" w:line="480" w:lineRule="auto"/>
        <w:contextualSpacing/>
        <w:jc w:val="both"/>
        <w:rPr>
          <w:rFonts w:asciiTheme="majorBidi" w:eastAsia="SimSun" w:hAnsiTheme="majorBidi" w:cstheme="majorBidi"/>
          <w:color w:val="000000"/>
          <w:lang w:val="es-419" w:eastAsia="ja-JP"/>
          <w:rPrChange w:id="773" w:author="Juan  Puentes" w:date="2024-03-04T23:05:00Z">
            <w:rPr>
              <w:rFonts w:eastAsia="SimSun"/>
              <w:color w:val="000000"/>
              <w:lang w:val="es-419" w:eastAsia="ja-JP"/>
            </w:rPr>
          </w:rPrChange>
        </w:rPr>
      </w:pPr>
      <w:r w:rsidRPr="00C47FBD">
        <w:rPr>
          <w:rFonts w:asciiTheme="majorBidi" w:eastAsia="SimSun" w:hAnsiTheme="majorBidi" w:cstheme="majorBidi"/>
          <w:color w:val="000000"/>
          <w:lang w:val="es-419" w:eastAsia="ja-JP"/>
          <w:rPrChange w:id="774" w:author="Juan  Puentes" w:date="2024-03-04T23:05:00Z">
            <w:rPr>
              <w:rFonts w:eastAsia="SimSun"/>
              <w:color w:val="000000"/>
              <w:lang w:val="es-419" w:eastAsia="ja-JP"/>
            </w:rPr>
          </w:rPrChange>
        </w:rPr>
        <w:t>Fomentar los actos de liderazgo a todos los niveles: las observaciones que presentan las persona que actúan en el proyecto, son de vital importancia porque permiten una mejora continua, la metodología fomenta la participación de las personas involucradas y no solo por parte de la dirección.</w:t>
      </w:r>
      <w:sdt>
        <w:sdtPr>
          <w:rPr>
            <w:rFonts w:asciiTheme="majorBidi" w:eastAsia="SimSun" w:hAnsiTheme="majorBidi" w:cstheme="majorBidi"/>
            <w:color w:val="000000"/>
            <w:lang w:val="es-419" w:eastAsia="ja-JP"/>
          </w:rPr>
          <w:tag w:val="MENDELEY_CITATION_v3_eyJjaXRhdGlvbklEIjoiTUVOREVMRVlfQ0lUQVRJT05fNDQ5M2ExNWMtMmNkYy00MDI1LWI4NGEtZDhiNTI0ZmM2M2Y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
          <w:id w:val="-413631015"/>
          <w:placeholder>
            <w:docPart w:val="DefaultPlaceholder_-1854013440"/>
          </w:placeholder>
        </w:sdtPr>
        <w:sdtContent>
          <w:r w:rsidR="001E768E" w:rsidRPr="001E768E">
            <w:rPr>
              <w:color w:val="000000"/>
            </w:rPr>
            <w:t>(¿Qué Es Kanban? Principales Características y Funciones.)</w:t>
          </w:r>
        </w:sdtContent>
      </w:sdt>
    </w:p>
    <w:p w14:paraId="36110C9C" w14:textId="77777777" w:rsidR="004E3AC4" w:rsidRPr="00C47FBD" w:rsidRDefault="004E3AC4" w:rsidP="004E3AC4">
      <w:pPr>
        <w:spacing w:after="0" w:line="480" w:lineRule="auto"/>
        <w:ind w:left="1440"/>
        <w:contextualSpacing/>
        <w:jc w:val="both"/>
        <w:rPr>
          <w:rFonts w:asciiTheme="majorBidi" w:eastAsia="SimSun" w:hAnsiTheme="majorBidi" w:cstheme="majorBidi"/>
          <w:color w:val="000000"/>
          <w:lang w:val="es-419" w:eastAsia="ja-JP"/>
          <w:rPrChange w:id="775" w:author="Juan  Puentes" w:date="2024-03-04T23:05:00Z">
            <w:rPr>
              <w:rFonts w:eastAsia="SimSun"/>
              <w:color w:val="000000"/>
              <w:lang w:val="es-419" w:eastAsia="ja-JP"/>
            </w:rPr>
          </w:rPrChange>
        </w:rPr>
      </w:pPr>
    </w:p>
    <w:p w14:paraId="471D8308" w14:textId="11A65F26" w:rsidR="004E3AC4" w:rsidRPr="00C47FBD" w:rsidRDefault="004E3AC4" w:rsidP="004E3AC4">
      <w:pPr>
        <w:spacing w:after="0" w:line="480" w:lineRule="auto"/>
        <w:ind w:firstLine="720"/>
        <w:jc w:val="both"/>
        <w:rPr>
          <w:rFonts w:asciiTheme="majorBidi" w:eastAsia="SimSun" w:hAnsiTheme="majorBidi" w:cstheme="majorBidi"/>
          <w:color w:val="000000"/>
          <w:lang w:val="es-419" w:eastAsia="ja-JP"/>
          <w:rPrChange w:id="776" w:author="Juan  Puentes" w:date="2024-03-04T23:05:00Z">
            <w:rPr>
              <w:rFonts w:eastAsia="SimSun"/>
              <w:color w:val="000000"/>
              <w:lang w:val="es-419" w:eastAsia="ja-JP"/>
            </w:rPr>
          </w:rPrChange>
        </w:rPr>
      </w:pPr>
      <w:r w:rsidRPr="00C47FBD">
        <w:rPr>
          <w:rFonts w:asciiTheme="majorBidi" w:eastAsia="SimSun" w:hAnsiTheme="majorBidi" w:cstheme="majorBidi"/>
          <w:color w:val="000000"/>
          <w:lang w:val="es-419" w:eastAsia="ja-JP"/>
          <w:rPrChange w:id="777" w:author="Juan  Puentes" w:date="2024-03-04T23:05:00Z">
            <w:rPr>
              <w:rFonts w:eastAsia="SimSun"/>
              <w:color w:val="000000"/>
              <w:lang w:val="es-419" w:eastAsia="ja-JP"/>
            </w:rPr>
          </w:rPrChange>
        </w:rPr>
        <w:t xml:space="preserve">La metodología de Kanban en este proyecto </w:t>
      </w:r>
      <w:del w:id="778" w:author="Juan  Puentes" w:date="2024-03-04T22:55:00Z">
        <w:r w:rsidRPr="00C47FBD" w:rsidDel="00F045AD">
          <w:rPr>
            <w:rFonts w:asciiTheme="majorBidi" w:eastAsia="SimSun" w:hAnsiTheme="majorBidi" w:cstheme="majorBidi"/>
            <w:color w:val="000000"/>
            <w:lang w:val="es-419" w:eastAsia="ja-JP"/>
            <w:rPrChange w:id="779" w:author="Juan  Puentes" w:date="2024-03-04T23:05:00Z">
              <w:rPr>
                <w:rFonts w:eastAsia="SimSun"/>
                <w:color w:val="000000"/>
                <w:lang w:val="es-419" w:eastAsia="ja-JP"/>
              </w:rPr>
            </w:rPrChange>
          </w:rPr>
          <w:delText xml:space="preserve">ayuda </w:delText>
        </w:r>
      </w:del>
      <w:ins w:id="780" w:author="Juan  Puentes" w:date="2024-03-04T22:55:00Z">
        <w:r w:rsidR="00F045AD" w:rsidRPr="00C47FBD">
          <w:rPr>
            <w:rFonts w:asciiTheme="majorBidi" w:eastAsia="SimSun" w:hAnsiTheme="majorBidi" w:cstheme="majorBidi"/>
            <w:color w:val="000000"/>
            <w:lang w:val="es-419" w:eastAsia="ja-JP"/>
            <w:rPrChange w:id="781" w:author="Juan  Puentes" w:date="2024-03-04T23:05:00Z">
              <w:rPr>
                <w:rFonts w:eastAsia="SimSun"/>
                <w:color w:val="000000"/>
                <w:lang w:val="es-419" w:eastAsia="ja-JP"/>
              </w:rPr>
            </w:rPrChange>
          </w:rPr>
          <w:t xml:space="preserve">ayudo </w:t>
        </w:r>
      </w:ins>
      <w:r w:rsidRPr="00C47FBD">
        <w:rPr>
          <w:rFonts w:asciiTheme="majorBidi" w:eastAsia="SimSun" w:hAnsiTheme="majorBidi" w:cstheme="majorBidi"/>
          <w:color w:val="000000"/>
          <w:lang w:val="es-419" w:eastAsia="ja-JP"/>
          <w:rPrChange w:id="782" w:author="Juan  Puentes" w:date="2024-03-04T23:05:00Z">
            <w:rPr>
              <w:rFonts w:eastAsia="SimSun"/>
              <w:color w:val="000000"/>
              <w:lang w:val="es-419" w:eastAsia="ja-JP"/>
            </w:rPr>
          </w:rPrChange>
        </w:rPr>
        <w:t xml:space="preserve">a mejorar continuamente, a realizar cambios pequeños pero constantes, la fase de empezar por lo que hacer ahora, </w:t>
      </w:r>
      <w:del w:id="783" w:author="Juan  Puentes" w:date="2024-03-04T22:55:00Z">
        <w:r w:rsidRPr="00C47FBD" w:rsidDel="00F045AD">
          <w:rPr>
            <w:rFonts w:asciiTheme="majorBidi" w:eastAsia="SimSun" w:hAnsiTheme="majorBidi" w:cstheme="majorBidi"/>
            <w:color w:val="000000"/>
            <w:lang w:val="es-419" w:eastAsia="ja-JP"/>
            <w:rPrChange w:id="784" w:author="Juan  Puentes" w:date="2024-03-04T23:05:00Z">
              <w:rPr>
                <w:rFonts w:eastAsia="SimSun"/>
                <w:color w:val="000000"/>
                <w:lang w:val="es-419" w:eastAsia="ja-JP"/>
              </w:rPr>
            </w:rPrChange>
          </w:rPr>
          <w:lastRenderedPageBreak/>
          <w:delText xml:space="preserve">permite </w:delText>
        </w:r>
      </w:del>
      <w:ins w:id="785" w:author="Juan  Puentes" w:date="2024-03-04T22:55:00Z">
        <w:r w:rsidR="00F045AD" w:rsidRPr="00C47FBD">
          <w:rPr>
            <w:rFonts w:asciiTheme="majorBidi" w:eastAsia="SimSun" w:hAnsiTheme="majorBidi" w:cstheme="majorBidi"/>
            <w:color w:val="000000"/>
            <w:lang w:val="es-419" w:eastAsia="ja-JP"/>
            <w:rPrChange w:id="786" w:author="Juan  Puentes" w:date="2024-03-04T23:05:00Z">
              <w:rPr>
                <w:rFonts w:eastAsia="SimSun"/>
                <w:color w:val="000000"/>
                <w:lang w:val="es-419" w:eastAsia="ja-JP"/>
              </w:rPr>
            </w:rPrChange>
          </w:rPr>
          <w:t xml:space="preserve">permitió </w:t>
        </w:r>
      </w:ins>
      <w:r w:rsidRPr="00C47FBD">
        <w:rPr>
          <w:rFonts w:asciiTheme="majorBidi" w:eastAsia="SimSun" w:hAnsiTheme="majorBidi" w:cstheme="majorBidi"/>
          <w:color w:val="000000"/>
          <w:lang w:val="es-419" w:eastAsia="ja-JP"/>
          <w:rPrChange w:id="787" w:author="Juan  Puentes" w:date="2024-03-04T23:05:00Z">
            <w:rPr>
              <w:rFonts w:eastAsia="SimSun"/>
              <w:color w:val="000000"/>
              <w:lang w:val="es-419" w:eastAsia="ja-JP"/>
            </w:rPr>
          </w:rPrChange>
        </w:rPr>
        <w:t xml:space="preserve">ir agregando tareas mientras se </w:t>
      </w:r>
      <w:del w:id="788" w:author="Juan  Puentes" w:date="2024-03-04T22:55:00Z">
        <w:r w:rsidRPr="00C47FBD" w:rsidDel="00F045AD">
          <w:rPr>
            <w:rFonts w:asciiTheme="majorBidi" w:eastAsia="SimSun" w:hAnsiTheme="majorBidi" w:cstheme="majorBidi"/>
            <w:color w:val="000000"/>
            <w:lang w:val="es-419" w:eastAsia="ja-JP"/>
            <w:rPrChange w:id="789" w:author="Juan  Puentes" w:date="2024-03-04T23:05:00Z">
              <w:rPr>
                <w:rFonts w:eastAsia="SimSun"/>
                <w:color w:val="000000"/>
                <w:lang w:val="es-419" w:eastAsia="ja-JP"/>
              </w:rPr>
            </w:rPrChange>
          </w:rPr>
          <w:delText xml:space="preserve">realiza </w:delText>
        </w:r>
      </w:del>
      <w:ins w:id="790" w:author="Juan  Puentes" w:date="2024-03-04T22:55:00Z">
        <w:r w:rsidR="00F045AD" w:rsidRPr="00C47FBD">
          <w:rPr>
            <w:rFonts w:asciiTheme="majorBidi" w:eastAsia="SimSun" w:hAnsiTheme="majorBidi" w:cstheme="majorBidi"/>
            <w:color w:val="000000"/>
            <w:lang w:val="es-419" w:eastAsia="ja-JP"/>
            <w:rPrChange w:id="791" w:author="Juan  Puentes" w:date="2024-03-04T23:05:00Z">
              <w:rPr>
                <w:rFonts w:eastAsia="SimSun"/>
                <w:color w:val="000000"/>
                <w:lang w:val="es-419" w:eastAsia="ja-JP"/>
              </w:rPr>
            </w:rPrChange>
          </w:rPr>
          <w:t xml:space="preserve">realizó </w:t>
        </w:r>
      </w:ins>
      <w:r w:rsidRPr="00C47FBD">
        <w:rPr>
          <w:rFonts w:asciiTheme="majorBidi" w:eastAsia="SimSun" w:hAnsiTheme="majorBidi" w:cstheme="majorBidi"/>
          <w:color w:val="000000"/>
          <w:lang w:val="es-419" w:eastAsia="ja-JP"/>
          <w:rPrChange w:id="792" w:author="Juan  Puentes" w:date="2024-03-04T23:05:00Z">
            <w:rPr>
              <w:rFonts w:eastAsia="SimSun"/>
              <w:color w:val="000000"/>
              <w:lang w:val="es-419" w:eastAsia="ja-JP"/>
            </w:rPr>
          </w:rPrChange>
        </w:rPr>
        <w:t>el desarrollo, dependiendo del grado de importancia y de impacto que tiene la tarea</w:t>
      </w:r>
      <w:ins w:id="793" w:author="Juan  Puentes" w:date="2024-03-04T22:56:00Z">
        <w:r w:rsidR="00F045AD" w:rsidRPr="00C47FBD">
          <w:rPr>
            <w:rFonts w:asciiTheme="majorBidi" w:eastAsia="SimSun" w:hAnsiTheme="majorBidi" w:cstheme="majorBidi"/>
            <w:color w:val="000000"/>
            <w:lang w:val="es-419" w:eastAsia="ja-JP"/>
            <w:rPrChange w:id="794" w:author="Juan  Puentes" w:date="2024-03-04T23:05:00Z">
              <w:rPr>
                <w:rFonts w:eastAsia="SimSun"/>
                <w:color w:val="000000"/>
                <w:lang w:val="es-419" w:eastAsia="ja-JP"/>
              </w:rPr>
            </w:rPrChange>
          </w:rPr>
          <w:t>,</w:t>
        </w:r>
      </w:ins>
      <w:r w:rsidRPr="00C47FBD">
        <w:rPr>
          <w:rFonts w:asciiTheme="majorBidi" w:eastAsia="SimSun" w:hAnsiTheme="majorBidi" w:cstheme="majorBidi"/>
          <w:color w:val="000000"/>
          <w:lang w:val="es-419" w:eastAsia="ja-JP"/>
          <w:rPrChange w:id="795" w:author="Juan  Puentes" w:date="2024-03-04T23:05:00Z">
            <w:rPr>
              <w:rFonts w:eastAsia="SimSun"/>
              <w:color w:val="000000"/>
              <w:lang w:val="es-419" w:eastAsia="ja-JP"/>
            </w:rPr>
          </w:rPrChange>
        </w:rPr>
        <w:t xml:space="preserve"> se </w:t>
      </w:r>
      <w:del w:id="796" w:author="Juan  Puentes" w:date="2024-03-04T22:55:00Z">
        <w:r w:rsidRPr="00C47FBD" w:rsidDel="00F045AD">
          <w:rPr>
            <w:rFonts w:asciiTheme="majorBidi" w:eastAsia="SimSun" w:hAnsiTheme="majorBidi" w:cstheme="majorBidi"/>
            <w:color w:val="000000"/>
            <w:lang w:val="es-419" w:eastAsia="ja-JP"/>
            <w:rPrChange w:id="797" w:author="Juan  Puentes" w:date="2024-03-04T23:05:00Z">
              <w:rPr>
                <w:rFonts w:eastAsia="SimSun"/>
                <w:color w:val="000000"/>
                <w:lang w:val="es-419" w:eastAsia="ja-JP"/>
              </w:rPr>
            </w:rPrChange>
          </w:rPr>
          <w:delText xml:space="preserve">determina </w:delText>
        </w:r>
      </w:del>
      <w:ins w:id="798" w:author="Juan  Puentes" w:date="2024-03-04T22:55:00Z">
        <w:r w:rsidR="00F045AD" w:rsidRPr="00C47FBD">
          <w:rPr>
            <w:rFonts w:asciiTheme="majorBidi" w:eastAsia="SimSun" w:hAnsiTheme="majorBidi" w:cstheme="majorBidi"/>
            <w:color w:val="000000"/>
            <w:lang w:val="es-419" w:eastAsia="ja-JP"/>
            <w:rPrChange w:id="799" w:author="Juan  Puentes" w:date="2024-03-04T23:05:00Z">
              <w:rPr>
                <w:rFonts w:eastAsia="SimSun"/>
                <w:color w:val="000000"/>
                <w:lang w:val="es-419" w:eastAsia="ja-JP"/>
              </w:rPr>
            </w:rPrChange>
          </w:rPr>
          <w:t xml:space="preserve">determinó </w:t>
        </w:r>
      </w:ins>
      <w:r w:rsidRPr="00C47FBD">
        <w:rPr>
          <w:rFonts w:asciiTheme="majorBidi" w:eastAsia="SimSun" w:hAnsiTheme="majorBidi" w:cstheme="majorBidi"/>
          <w:color w:val="000000"/>
          <w:lang w:val="es-419" w:eastAsia="ja-JP"/>
          <w:rPrChange w:id="800" w:author="Juan  Puentes" w:date="2024-03-04T23:05:00Z">
            <w:rPr>
              <w:rFonts w:eastAsia="SimSun"/>
              <w:color w:val="000000"/>
              <w:lang w:val="es-419" w:eastAsia="ja-JP"/>
            </w:rPr>
          </w:rPrChange>
        </w:rPr>
        <w:t xml:space="preserve">si </w:t>
      </w:r>
      <w:del w:id="801" w:author="Juan  Puentes" w:date="2024-03-04T22:55:00Z">
        <w:r w:rsidRPr="00C47FBD" w:rsidDel="00F045AD">
          <w:rPr>
            <w:rFonts w:asciiTheme="majorBidi" w:eastAsia="SimSun" w:hAnsiTheme="majorBidi" w:cstheme="majorBidi"/>
            <w:color w:val="000000"/>
            <w:lang w:val="es-419" w:eastAsia="ja-JP"/>
            <w:rPrChange w:id="802" w:author="Juan  Puentes" w:date="2024-03-04T23:05:00Z">
              <w:rPr>
                <w:rFonts w:eastAsia="SimSun"/>
                <w:color w:val="000000"/>
                <w:lang w:val="es-419" w:eastAsia="ja-JP"/>
              </w:rPr>
            </w:rPrChange>
          </w:rPr>
          <w:delText xml:space="preserve">requiere </w:delText>
        </w:r>
      </w:del>
      <w:ins w:id="803" w:author="Juan  Puentes" w:date="2024-03-04T22:55:00Z">
        <w:r w:rsidR="00F045AD" w:rsidRPr="00C47FBD">
          <w:rPr>
            <w:rFonts w:asciiTheme="majorBidi" w:eastAsia="SimSun" w:hAnsiTheme="majorBidi" w:cstheme="majorBidi"/>
            <w:color w:val="000000"/>
            <w:lang w:val="es-419" w:eastAsia="ja-JP"/>
            <w:rPrChange w:id="804" w:author="Juan  Puentes" w:date="2024-03-04T23:05:00Z">
              <w:rPr>
                <w:rFonts w:eastAsia="SimSun"/>
                <w:color w:val="000000"/>
                <w:lang w:val="es-419" w:eastAsia="ja-JP"/>
              </w:rPr>
            </w:rPrChange>
          </w:rPr>
          <w:t xml:space="preserve">requería </w:t>
        </w:r>
      </w:ins>
      <w:r w:rsidRPr="00C47FBD">
        <w:rPr>
          <w:rFonts w:asciiTheme="majorBidi" w:eastAsia="SimSun" w:hAnsiTheme="majorBidi" w:cstheme="majorBidi"/>
          <w:color w:val="000000"/>
          <w:lang w:val="es-419" w:eastAsia="ja-JP"/>
          <w:rPrChange w:id="805" w:author="Juan  Puentes" w:date="2024-03-04T23:05:00Z">
            <w:rPr>
              <w:rFonts w:eastAsia="SimSun"/>
              <w:color w:val="000000"/>
              <w:lang w:val="es-419" w:eastAsia="ja-JP"/>
            </w:rPr>
          </w:rPrChange>
        </w:rPr>
        <w:t xml:space="preserve">prioridad. La metodología cuenta con un feedback o bucle de retroalimentación </w:t>
      </w:r>
      <w:del w:id="806" w:author="Juan  Puentes" w:date="2024-03-04T22:56:00Z">
        <w:r w:rsidRPr="00C47FBD" w:rsidDel="00F045AD">
          <w:rPr>
            <w:rFonts w:asciiTheme="majorBidi" w:eastAsia="SimSun" w:hAnsiTheme="majorBidi" w:cstheme="majorBidi"/>
            <w:color w:val="000000"/>
            <w:lang w:val="es-419" w:eastAsia="ja-JP"/>
            <w:rPrChange w:id="807" w:author="Juan  Puentes" w:date="2024-03-04T23:05:00Z">
              <w:rPr>
                <w:rFonts w:eastAsia="SimSun"/>
                <w:color w:val="000000"/>
                <w:lang w:val="es-419" w:eastAsia="ja-JP"/>
              </w:rPr>
            </w:rPrChange>
          </w:rPr>
          <w:delText xml:space="preserve">permite </w:delText>
        </w:r>
      </w:del>
      <w:ins w:id="808" w:author="Juan  Puentes" w:date="2024-03-04T22:56:00Z">
        <w:r w:rsidR="00F045AD" w:rsidRPr="00C47FBD">
          <w:rPr>
            <w:rFonts w:asciiTheme="majorBidi" w:eastAsia="SimSun" w:hAnsiTheme="majorBidi" w:cstheme="majorBidi"/>
            <w:color w:val="000000"/>
            <w:lang w:val="es-419" w:eastAsia="ja-JP"/>
            <w:rPrChange w:id="809" w:author="Juan  Puentes" w:date="2024-03-04T23:05:00Z">
              <w:rPr>
                <w:rFonts w:eastAsia="SimSun"/>
                <w:color w:val="000000"/>
                <w:lang w:val="es-419" w:eastAsia="ja-JP"/>
              </w:rPr>
            </w:rPrChange>
          </w:rPr>
          <w:t xml:space="preserve">que permitió </w:t>
        </w:r>
      </w:ins>
      <w:r w:rsidRPr="00C47FBD">
        <w:rPr>
          <w:rFonts w:asciiTheme="majorBidi" w:eastAsia="SimSun" w:hAnsiTheme="majorBidi" w:cstheme="majorBidi"/>
          <w:color w:val="000000"/>
          <w:lang w:val="es-419" w:eastAsia="ja-JP"/>
          <w:rPrChange w:id="810" w:author="Juan  Puentes" w:date="2024-03-04T23:05:00Z">
            <w:rPr>
              <w:rFonts w:eastAsia="SimSun"/>
              <w:color w:val="000000"/>
              <w:lang w:val="es-419" w:eastAsia="ja-JP"/>
            </w:rPr>
          </w:rPrChange>
        </w:rPr>
        <w:t xml:space="preserve">determinar en qué fase </w:t>
      </w:r>
      <w:del w:id="811" w:author="Juan  Puentes" w:date="2024-03-04T22:56:00Z">
        <w:r w:rsidRPr="00C47FBD" w:rsidDel="00F045AD">
          <w:rPr>
            <w:rFonts w:asciiTheme="majorBidi" w:eastAsia="SimSun" w:hAnsiTheme="majorBidi" w:cstheme="majorBidi"/>
            <w:color w:val="000000"/>
            <w:lang w:val="es-419" w:eastAsia="ja-JP"/>
            <w:rPrChange w:id="812" w:author="Juan  Puentes" w:date="2024-03-04T23:05:00Z">
              <w:rPr>
                <w:rFonts w:eastAsia="SimSun"/>
                <w:color w:val="000000"/>
                <w:lang w:val="es-419" w:eastAsia="ja-JP"/>
              </w:rPr>
            </w:rPrChange>
          </w:rPr>
          <w:delText xml:space="preserve">está </w:delText>
        </w:r>
      </w:del>
      <w:ins w:id="813" w:author="Juan  Puentes" w:date="2024-03-04T22:56:00Z">
        <w:r w:rsidR="00F045AD" w:rsidRPr="00C47FBD">
          <w:rPr>
            <w:rFonts w:asciiTheme="majorBidi" w:eastAsia="SimSun" w:hAnsiTheme="majorBidi" w:cstheme="majorBidi"/>
            <w:color w:val="000000"/>
            <w:lang w:val="es-419" w:eastAsia="ja-JP"/>
            <w:rPrChange w:id="814" w:author="Juan  Puentes" w:date="2024-03-04T23:05:00Z">
              <w:rPr>
                <w:rFonts w:eastAsia="SimSun"/>
                <w:color w:val="000000"/>
                <w:lang w:val="es-419" w:eastAsia="ja-JP"/>
              </w:rPr>
            </w:rPrChange>
          </w:rPr>
          <w:t xml:space="preserve">estaba </w:t>
        </w:r>
      </w:ins>
      <w:r w:rsidRPr="00C47FBD">
        <w:rPr>
          <w:rFonts w:asciiTheme="majorBidi" w:eastAsia="SimSun" w:hAnsiTheme="majorBidi" w:cstheme="majorBidi"/>
          <w:color w:val="000000"/>
          <w:lang w:val="es-419" w:eastAsia="ja-JP"/>
          <w:rPrChange w:id="815" w:author="Juan  Puentes" w:date="2024-03-04T23:05:00Z">
            <w:rPr>
              <w:rFonts w:eastAsia="SimSun"/>
              <w:color w:val="000000"/>
              <w:lang w:val="es-419" w:eastAsia="ja-JP"/>
            </w:rPr>
          </w:rPrChange>
        </w:rPr>
        <w:t xml:space="preserve">el proyecto y decidir si </w:t>
      </w:r>
      <w:del w:id="816" w:author="Juan  Puentes" w:date="2024-03-04T22:56:00Z">
        <w:r w:rsidRPr="00C47FBD" w:rsidDel="00F045AD">
          <w:rPr>
            <w:rFonts w:asciiTheme="majorBidi" w:eastAsia="SimSun" w:hAnsiTheme="majorBidi" w:cstheme="majorBidi"/>
            <w:color w:val="000000"/>
            <w:lang w:val="es-419" w:eastAsia="ja-JP"/>
            <w:rPrChange w:id="817" w:author="Juan  Puentes" w:date="2024-03-04T23:05:00Z">
              <w:rPr>
                <w:rFonts w:eastAsia="SimSun"/>
                <w:color w:val="000000"/>
                <w:lang w:val="es-419" w:eastAsia="ja-JP"/>
              </w:rPr>
            </w:rPrChange>
          </w:rPr>
          <w:delText xml:space="preserve">debemos </w:delText>
        </w:r>
      </w:del>
      <w:ins w:id="818" w:author="Juan  Puentes" w:date="2024-03-04T22:56:00Z">
        <w:r w:rsidR="00F045AD" w:rsidRPr="00C47FBD">
          <w:rPr>
            <w:rFonts w:asciiTheme="majorBidi" w:eastAsia="SimSun" w:hAnsiTheme="majorBidi" w:cstheme="majorBidi"/>
            <w:color w:val="000000"/>
            <w:lang w:val="es-419" w:eastAsia="ja-JP"/>
            <w:rPrChange w:id="819" w:author="Juan  Puentes" w:date="2024-03-04T23:05:00Z">
              <w:rPr>
                <w:rFonts w:eastAsia="SimSun"/>
                <w:color w:val="000000"/>
                <w:lang w:val="es-419" w:eastAsia="ja-JP"/>
              </w:rPr>
            </w:rPrChange>
          </w:rPr>
          <w:t xml:space="preserve">debíamos </w:t>
        </w:r>
      </w:ins>
      <w:r w:rsidRPr="00C47FBD">
        <w:rPr>
          <w:rFonts w:asciiTheme="majorBidi" w:eastAsia="SimSun" w:hAnsiTheme="majorBidi" w:cstheme="majorBidi"/>
          <w:color w:val="000000"/>
          <w:lang w:val="es-419" w:eastAsia="ja-JP"/>
          <w:rPrChange w:id="820" w:author="Juan  Puentes" w:date="2024-03-04T23:05:00Z">
            <w:rPr>
              <w:rFonts w:eastAsia="SimSun"/>
              <w:color w:val="000000"/>
              <w:lang w:val="es-419" w:eastAsia="ja-JP"/>
            </w:rPr>
          </w:rPrChange>
        </w:rPr>
        <w:t xml:space="preserve">realizar cambios, el feedback en este proyecto se </w:t>
      </w:r>
      <w:del w:id="821" w:author="Juan  Puentes" w:date="2024-03-04T22:56:00Z">
        <w:r w:rsidRPr="00C47FBD" w:rsidDel="00F045AD">
          <w:rPr>
            <w:rFonts w:asciiTheme="majorBidi" w:eastAsia="SimSun" w:hAnsiTheme="majorBidi" w:cstheme="majorBidi"/>
            <w:color w:val="000000"/>
            <w:lang w:val="es-419" w:eastAsia="ja-JP"/>
            <w:rPrChange w:id="822" w:author="Juan  Puentes" w:date="2024-03-04T23:05:00Z">
              <w:rPr>
                <w:rFonts w:eastAsia="SimSun"/>
                <w:color w:val="000000"/>
                <w:lang w:val="es-419" w:eastAsia="ja-JP"/>
              </w:rPr>
            </w:rPrChange>
          </w:rPr>
          <w:delText xml:space="preserve">realizará </w:delText>
        </w:r>
      </w:del>
      <w:ins w:id="823" w:author="Juan  Puentes" w:date="2024-03-04T22:56:00Z">
        <w:r w:rsidR="00F045AD" w:rsidRPr="00C47FBD">
          <w:rPr>
            <w:rFonts w:asciiTheme="majorBidi" w:eastAsia="SimSun" w:hAnsiTheme="majorBidi" w:cstheme="majorBidi"/>
            <w:color w:val="000000"/>
            <w:lang w:val="es-419" w:eastAsia="ja-JP"/>
            <w:rPrChange w:id="824" w:author="Juan  Puentes" w:date="2024-03-04T23:05:00Z">
              <w:rPr>
                <w:rFonts w:eastAsia="SimSun"/>
                <w:color w:val="000000"/>
                <w:lang w:val="es-419" w:eastAsia="ja-JP"/>
              </w:rPr>
            </w:rPrChange>
          </w:rPr>
          <w:t xml:space="preserve">realizó </w:t>
        </w:r>
      </w:ins>
      <w:r w:rsidRPr="00C47FBD">
        <w:rPr>
          <w:rFonts w:asciiTheme="majorBidi" w:eastAsia="SimSun" w:hAnsiTheme="majorBidi" w:cstheme="majorBidi"/>
          <w:color w:val="000000"/>
          <w:lang w:val="es-419" w:eastAsia="ja-JP"/>
          <w:rPrChange w:id="825" w:author="Juan  Puentes" w:date="2024-03-04T23:05:00Z">
            <w:rPr>
              <w:rFonts w:eastAsia="SimSun"/>
              <w:color w:val="000000"/>
              <w:lang w:val="es-419" w:eastAsia="ja-JP"/>
            </w:rPr>
          </w:rPrChange>
        </w:rPr>
        <w:t>los viernes de cada semana con el fin de validar que se realizó durante la semana y que cambio</w:t>
      </w:r>
      <w:ins w:id="826" w:author="Juan  Puentes" w:date="2024-03-04T22:56:00Z">
        <w:r w:rsidR="00F045AD" w:rsidRPr="00C47FBD">
          <w:rPr>
            <w:rFonts w:asciiTheme="majorBidi" w:eastAsia="SimSun" w:hAnsiTheme="majorBidi" w:cstheme="majorBidi"/>
            <w:color w:val="000000"/>
            <w:lang w:val="es-419" w:eastAsia="ja-JP"/>
            <w:rPrChange w:id="827" w:author="Juan  Puentes" w:date="2024-03-04T23:05:00Z">
              <w:rPr>
                <w:rFonts w:eastAsia="SimSun"/>
                <w:color w:val="000000"/>
                <w:lang w:val="es-419" w:eastAsia="ja-JP"/>
              </w:rPr>
            </w:rPrChange>
          </w:rPr>
          <w:t>s</w:t>
        </w:r>
      </w:ins>
      <w:r w:rsidRPr="00C47FBD">
        <w:rPr>
          <w:rFonts w:asciiTheme="majorBidi" w:eastAsia="SimSun" w:hAnsiTheme="majorBidi" w:cstheme="majorBidi"/>
          <w:color w:val="000000"/>
          <w:lang w:val="es-419" w:eastAsia="ja-JP"/>
          <w:rPrChange w:id="828" w:author="Juan  Puentes" w:date="2024-03-04T23:05:00Z">
            <w:rPr>
              <w:rFonts w:eastAsia="SimSun"/>
              <w:color w:val="000000"/>
              <w:lang w:val="es-419" w:eastAsia="ja-JP"/>
            </w:rPr>
          </w:rPrChange>
        </w:rPr>
        <w:t xml:space="preserve"> se </w:t>
      </w:r>
      <w:del w:id="829" w:author="Juan  Puentes" w:date="2024-03-04T22:56:00Z">
        <w:r w:rsidRPr="00C47FBD" w:rsidDel="00F045AD">
          <w:rPr>
            <w:rFonts w:asciiTheme="majorBidi" w:eastAsia="SimSun" w:hAnsiTheme="majorBidi" w:cstheme="majorBidi"/>
            <w:color w:val="000000"/>
            <w:lang w:val="es-419" w:eastAsia="ja-JP"/>
            <w:rPrChange w:id="830" w:author="Juan  Puentes" w:date="2024-03-04T23:05:00Z">
              <w:rPr>
                <w:rFonts w:eastAsia="SimSun"/>
                <w:color w:val="000000"/>
                <w:lang w:val="es-419" w:eastAsia="ja-JP"/>
              </w:rPr>
            </w:rPrChange>
          </w:rPr>
          <w:delText>deb</w:delText>
        </w:r>
      </w:del>
      <w:ins w:id="831" w:author="Juan  Puentes" w:date="2024-03-04T22:56:00Z">
        <w:r w:rsidR="00F045AD" w:rsidRPr="00C47FBD">
          <w:rPr>
            <w:rFonts w:asciiTheme="majorBidi" w:eastAsia="SimSun" w:hAnsiTheme="majorBidi" w:cstheme="majorBidi"/>
            <w:color w:val="000000"/>
            <w:lang w:val="es-419" w:eastAsia="ja-JP"/>
            <w:rPrChange w:id="832" w:author="Juan  Puentes" w:date="2024-03-04T23:05:00Z">
              <w:rPr>
                <w:rFonts w:eastAsia="SimSun"/>
                <w:color w:val="000000"/>
                <w:lang w:val="es-419" w:eastAsia="ja-JP"/>
              </w:rPr>
            </w:rPrChange>
          </w:rPr>
          <w:t>debían</w:t>
        </w:r>
      </w:ins>
      <w:del w:id="833" w:author="Juan  Puentes" w:date="2024-03-04T22:56:00Z">
        <w:r w:rsidRPr="00C47FBD" w:rsidDel="00F045AD">
          <w:rPr>
            <w:rFonts w:asciiTheme="majorBidi" w:eastAsia="SimSun" w:hAnsiTheme="majorBidi" w:cstheme="majorBidi"/>
            <w:color w:val="000000"/>
            <w:lang w:val="es-419" w:eastAsia="ja-JP"/>
            <w:rPrChange w:id="834" w:author="Juan  Puentes" w:date="2024-03-04T23:05:00Z">
              <w:rPr>
                <w:rFonts w:eastAsia="SimSun"/>
                <w:color w:val="000000"/>
                <w:lang w:val="es-419" w:eastAsia="ja-JP"/>
              </w:rPr>
            </w:rPrChange>
          </w:rPr>
          <w:delText>e</w:delText>
        </w:r>
      </w:del>
      <w:r w:rsidRPr="00C47FBD">
        <w:rPr>
          <w:rFonts w:asciiTheme="majorBidi" w:eastAsia="SimSun" w:hAnsiTheme="majorBidi" w:cstheme="majorBidi"/>
          <w:color w:val="000000"/>
          <w:lang w:val="es-419" w:eastAsia="ja-JP"/>
          <w:rPrChange w:id="835" w:author="Juan  Puentes" w:date="2024-03-04T23:05:00Z">
            <w:rPr>
              <w:rFonts w:eastAsia="SimSun"/>
              <w:color w:val="000000"/>
              <w:lang w:val="es-419" w:eastAsia="ja-JP"/>
            </w:rPr>
          </w:rPrChange>
        </w:rPr>
        <w:t xml:space="preserve"> realizar para cumplir con el proyecto en los tiempos estipulados</w:t>
      </w:r>
    </w:p>
    <w:p w14:paraId="523892E3" w14:textId="77777777"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836" w:author="Juan  Puentes" w:date="2024-03-04T23:05:00Z">
            <w:rPr>
              <w:rFonts w:eastAsia="SimSun"/>
              <w:color w:val="000000"/>
              <w:lang w:val="es-ES" w:eastAsia="ja-JP"/>
            </w:rPr>
          </w:rPrChange>
        </w:rPr>
      </w:pPr>
    </w:p>
    <w:p w14:paraId="5F67E528" w14:textId="77777777" w:rsidR="004E3AC4" w:rsidRPr="00C47FBD" w:rsidRDefault="004E3AC4" w:rsidP="004E3AC4">
      <w:pPr>
        <w:keepNext/>
        <w:keepLines/>
        <w:numPr>
          <w:ilvl w:val="2"/>
          <w:numId w:val="18"/>
        </w:numPr>
        <w:spacing w:before="240" w:after="120" w:line="480" w:lineRule="auto"/>
        <w:ind w:left="0" w:firstLine="0"/>
        <w:jc w:val="both"/>
        <w:outlineLvl w:val="2"/>
        <w:rPr>
          <w:rFonts w:asciiTheme="majorBidi" w:eastAsia="SimHei" w:hAnsiTheme="majorBidi" w:cstheme="majorBidi"/>
          <w:b/>
          <w:bCs/>
          <w:iCs/>
          <w:color w:val="000000"/>
          <w:lang w:val="es-ES" w:eastAsia="ja-JP"/>
          <w:rPrChange w:id="837" w:author="Juan  Puentes" w:date="2024-03-04T23:05:00Z">
            <w:rPr>
              <w:rFonts w:eastAsia="SimHei"/>
              <w:b/>
              <w:bCs/>
              <w:iCs/>
              <w:color w:val="000000"/>
              <w:lang w:val="es-ES" w:eastAsia="ja-JP"/>
            </w:rPr>
          </w:rPrChange>
        </w:rPr>
      </w:pPr>
      <w:bookmarkStart w:id="838" w:name="_Toc149761256"/>
      <w:bookmarkStart w:id="839" w:name="_Toc162557999"/>
      <w:r w:rsidRPr="00C47FBD">
        <w:rPr>
          <w:rFonts w:asciiTheme="majorBidi" w:eastAsia="SimHei" w:hAnsiTheme="majorBidi" w:cstheme="majorBidi"/>
          <w:b/>
          <w:bCs/>
          <w:iCs/>
          <w:color w:val="000000"/>
          <w:lang w:val="es-ES" w:eastAsia="ja-JP"/>
          <w:rPrChange w:id="840" w:author="Juan  Puentes" w:date="2024-03-04T23:05:00Z">
            <w:rPr>
              <w:rFonts w:eastAsia="SimHei"/>
              <w:b/>
              <w:bCs/>
              <w:iCs/>
              <w:color w:val="000000"/>
              <w:lang w:val="es-ES" w:eastAsia="ja-JP"/>
            </w:rPr>
          </w:rPrChange>
        </w:rPr>
        <w:t>Herramientas de desarrollo</w:t>
      </w:r>
      <w:bookmarkEnd w:id="838"/>
      <w:bookmarkEnd w:id="839"/>
    </w:p>
    <w:p w14:paraId="2FCF0F71" w14:textId="0857B4D1" w:rsidR="004E3AC4" w:rsidRPr="00C47FBD" w:rsidRDefault="004E3AC4">
      <w:pPr>
        <w:pStyle w:val="Prrafodelista"/>
        <w:numPr>
          <w:ilvl w:val="3"/>
          <w:numId w:val="18"/>
        </w:numPr>
        <w:spacing w:line="480" w:lineRule="auto"/>
        <w:contextualSpacing/>
        <w:rPr>
          <w:rFonts w:asciiTheme="majorBidi" w:eastAsia="SimSun" w:hAnsiTheme="majorBidi" w:cstheme="majorBidi"/>
          <w:color w:val="000000"/>
          <w:lang w:eastAsia="ja-JP"/>
          <w:rPrChange w:id="841" w:author="Juan  Puentes" w:date="2024-03-04T23:05:00Z">
            <w:rPr>
              <w:rFonts w:eastAsia="SimSun"/>
            </w:rPr>
          </w:rPrChange>
        </w:rPr>
        <w:pPrChange w:id="842" w:author="Juan  Puentes" w:date="2024-03-04T22:57:00Z">
          <w:pPr>
            <w:numPr>
              <w:numId w:val="12"/>
            </w:numPr>
            <w:spacing w:after="0" w:line="480" w:lineRule="auto"/>
            <w:ind w:left="720" w:hanging="360"/>
            <w:contextualSpacing/>
            <w:jc w:val="both"/>
          </w:pPr>
        </w:pPrChange>
      </w:pPr>
      <w:bookmarkStart w:id="843" w:name="_Toc162558000"/>
      <w:r w:rsidRPr="00C47FBD">
        <w:rPr>
          <w:rStyle w:val="Ttulo3Car"/>
          <w:b/>
          <w:bCs w:val="0"/>
          <w:rPrChange w:id="844" w:author="Juan  Puentes" w:date="2024-03-04T23:11:00Z">
            <w:rPr>
              <w:rFonts w:eastAsia="SimSun"/>
            </w:rPr>
          </w:rPrChange>
        </w:rPr>
        <w:t>React JS</w:t>
      </w:r>
      <w:bookmarkEnd w:id="843"/>
      <w:r w:rsidRPr="00C47FBD">
        <w:rPr>
          <w:rFonts w:asciiTheme="majorBidi" w:eastAsia="SimSun" w:hAnsiTheme="majorBidi" w:cstheme="majorBidi"/>
          <w:color w:val="000000"/>
          <w:lang w:eastAsia="ja-JP"/>
          <w:rPrChange w:id="845" w:author="Juan  Puentes" w:date="2024-03-04T23:05:00Z">
            <w:rPr>
              <w:rFonts w:eastAsia="SimSun"/>
            </w:rPr>
          </w:rPrChange>
        </w:rPr>
        <w:t>: es una biblioteca de JavaScript para construir interfaces de usuario, de forma sencilla, diseña vistas simples para cada módulo de la aplicación, react js se encarga de actualizar y renderizar de manera eficiente los componentes cuando los datos cambien [</w:t>
      </w:r>
      <w:sdt>
        <w:sdtPr>
          <w:rPr>
            <w:rFonts w:asciiTheme="majorBidi" w:eastAsia="SimSun" w:hAnsiTheme="majorBidi" w:cstheme="majorBidi"/>
            <w:color w:val="000000"/>
          </w:rPr>
          <w:tag w:val="MENDELEY_CITATION_v3_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"/>
          <w:id w:val="-731231587"/>
          <w:placeholder>
            <w:docPart w:val="39EFDD061F50465A90E9F9BC2F79509F"/>
          </w:placeholder>
        </w:sdtPr>
        <w:sdtContent>
          <w:r w:rsidR="001E768E" w:rsidRPr="001E768E">
            <w:rPr>
              <w:rFonts w:asciiTheme="majorBidi" w:eastAsia="SimSun" w:hAnsiTheme="majorBidi" w:cstheme="majorBidi"/>
              <w:color w:val="000000"/>
              <w:lang w:eastAsia="ja-JP"/>
            </w:rPr>
            <w:t>(Clark, 2023)</w:t>
          </w:r>
        </w:sdtContent>
      </w:sdt>
      <w:r w:rsidRPr="00C47FBD">
        <w:rPr>
          <w:rFonts w:asciiTheme="majorBidi" w:eastAsia="SimSun" w:hAnsiTheme="majorBidi" w:cstheme="majorBidi"/>
          <w:color w:val="000000"/>
          <w:lang w:eastAsia="ja-JP"/>
          <w:rPrChange w:id="846" w:author="Juan  Puentes" w:date="2024-03-04T23:05:00Z">
            <w:rPr>
              <w:rFonts w:eastAsia="SimSun"/>
            </w:rPr>
          </w:rPrChange>
        </w:rPr>
        <w:t xml:space="preserve">]; React js cuenta con una amplia documentación, lo cual ayuda a dar soporte al momento de presentar posibles errores, react js en este proyecto se usara para realizar el desarrollo frontend, es decir, para realizar la parte visual de la aplicación web. </w:t>
      </w:r>
    </w:p>
    <w:p w14:paraId="359028B6" w14:textId="5C1DB7D6" w:rsidR="004E3AC4" w:rsidRPr="00C47FBD" w:rsidRDefault="00F045AD">
      <w:pPr>
        <w:pStyle w:val="Prrafodelista"/>
        <w:numPr>
          <w:ilvl w:val="3"/>
          <w:numId w:val="18"/>
        </w:numPr>
        <w:spacing w:line="480" w:lineRule="auto"/>
        <w:contextualSpacing/>
        <w:rPr>
          <w:rFonts w:asciiTheme="majorBidi" w:eastAsia="SimSun" w:hAnsiTheme="majorBidi" w:cstheme="majorBidi"/>
          <w:color w:val="000000"/>
          <w:lang w:eastAsia="ja-JP"/>
          <w:rPrChange w:id="847" w:author="Juan  Puentes" w:date="2024-03-04T23:05:00Z">
            <w:rPr>
              <w:rFonts w:eastAsia="SimSun"/>
            </w:rPr>
          </w:rPrChange>
        </w:rPr>
        <w:pPrChange w:id="848" w:author="Juan  Puentes" w:date="2024-03-04T22:58:00Z">
          <w:pPr>
            <w:numPr>
              <w:numId w:val="12"/>
            </w:numPr>
            <w:spacing w:after="0" w:line="480" w:lineRule="auto"/>
            <w:ind w:left="720" w:hanging="360"/>
            <w:contextualSpacing/>
            <w:jc w:val="both"/>
          </w:pPr>
        </w:pPrChange>
      </w:pPr>
      <w:ins w:id="849" w:author="Juan  Puentes" w:date="2024-03-04T22:58:00Z">
        <w:r w:rsidRPr="00C47FBD">
          <w:rPr>
            <w:rFonts w:asciiTheme="majorBidi" w:eastAsia="SimSun" w:hAnsiTheme="majorBidi" w:cstheme="majorBidi"/>
            <w:b/>
            <w:bCs/>
            <w:color w:val="000000"/>
            <w:lang w:eastAsia="ja-JP"/>
            <w:rPrChange w:id="850" w:author="Juan  Puentes" w:date="2024-03-04T23:05:00Z">
              <w:rPr>
                <w:rFonts w:eastAsia="SimSun"/>
              </w:rPr>
            </w:rPrChange>
          </w:rPr>
          <w:t xml:space="preserve"> </w:t>
        </w:r>
      </w:ins>
      <w:bookmarkStart w:id="851" w:name="_Toc162558001"/>
      <w:r w:rsidR="004E3AC4" w:rsidRPr="00C47FBD">
        <w:rPr>
          <w:rStyle w:val="Ttulo3Car"/>
          <w:b/>
          <w:bCs w:val="0"/>
          <w:rPrChange w:id="852" w:author="Juan  Puentes" w:date="2024-03-04T23:10:00Z">
            <w:rPr>
              <w:rFonts w:eastAsia="SimSun"/>
            </w:rPr>
          </w:rPrChange>
        </w:rPr>
        <w:t>Node JS:</w:t>
      </w:r>
      <w:bookmarkEnd w:id="851"/>
      <w:r w:rsidR="004E3AC4" w:rsidRPr="00C47FBD">
        <w:rPr>
          <w:rFonts w:asciiTheme="majorBidi" w:eastAsia="SimSun" w:hAnsiTheme="majorBidi" w:cstheme="majorBidi"/>
          <w:color w:val="000000"/>
          <w:lang w:eastAsia="ja-JP"/>
          <w:rPrChange w:id="853" w:author="Juan  Puentes" w:date="2024-03-04T23:05:00Z">
            <w:rPr>
              <w:rFonts w:eastAsia="SimSun"/>
            </w:rPr>
          </w:rPrChange>
        </w:rPr>
        <w:t xml:space="preserve"> es un entorno en tiempo de ejecución multiplataforma para la capa del servidor basado en JavaScript, es un entorno controlado por eventos diseñados para crear aplicaciones estables, permitiendo establecer y gestionar múltiples conexiones al mismo tiempo [</w:t>
      </w:r>
      <w:sdt>
        <w:sdtPr>
          <w:rPr>
            <w:rFonts w:asciiTheme="majorBidi" w:eastAsia="SimSun" w:hAnsiTheme="majorBidi" w:cstheme="majorBidi"/>
            <w:color w:val="000000"/>
          </w:rPr>
          <w:tag w:val="MENDELEY_CITATION_v3_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"/>
          <w:id w:val="-1094314023"/>
          <w:placeholder>
            <w:docPart w:val="39EFDD061F50465A90E9F9BC2F79509F"/>
          </w:placeholder>
        </w:sdtPr>
        <w:sdtContent>
          <w:r w:rsidR="001E768E" w:rsidRPr="001E768E">
            <w:rPr>
              <w:rFonts w:asciiTheme="majorBidi" w:eastAsia="SimSun" w:hAnsiTheme="majorBidi" w:cstheme="majorBidi"/>
              <w:color w:val="000000"/>
              <w:lang w:eastAsia="ja-JP"/>
            </w:rPr>
            <w:t>(Simões, 2021)</w:t>
          </w:r>
        </w:sdtContent>
      </w:sdt>
      <w:r w:rsidR="004E3AC4" w:rsidRPr="00C47FBD">
        <w:rPr>
          <w:rFonts w:asciiTheme="majorBidi" w:eastAsia="SimSun" w:hAnsiTheme="majorBidi" w:cstheme="majorBidi"/>
          <w:color w:val="000000"/>
          <w:lang w:eastAsia="ja-JP"/>
          <w:rPrChange w:id="854" w:author="Juan  Puentes" w:date="2024-03-04T23:05:00Z">
            <w:rPr>
              <w:rFonts w:eastAsia="SimSun"/>
            </w:rPr>
          </w:rPrChange>
        </w:rPr>
        <w:t xml:space="preserve">]; Node js permite realizar escalabilidad a futuro, node js sigue los lineamientos del stack de desarrollo mern, el cual está orientado a desarrollo web, node js en este proyecto realizara el desarrollo del backend, es decir, la parte funcional de la aplicación web. </w:t>
      </w:r>
    </w:p>
    <w:p w14:paraId="76768C9B" w14:textId="4AEC9F8D" w:rsidR="004E3AC4" w:rsidRPr="00C47FBD" w:rsidRDefault="00F045AD">
      <w:pPr>
        <w:pStyle w:val="Prrafodelista"/>
        <w:numPr>
          <w:ilvl w:val="3"/>
          <w:numId w:val="18"/>
        </w:numPr>
        <w:spacing w:line="480" w:lineRule="auto"/>
        <w:contextualSpacing/>
        <w:rPr>
          <w:rFonts w:asciiTheme="majorBidi" w:eastAsia="SimSun" w:hAnsiTheme="majorBidi" w:cstheme="majorBidi"/>
          <w:color w:val="000000"/>
          <w:lang w:eastAsia="ja-JP"/>
          <w:rPrChange w:id="855" w:author="Juan  Puentes" w:date="2024-03-04T23:05:00Z">
            <w:rPr>
              <w:rFonts w:eastAsia="SimSun"/>
            </w:rPr>
          </w:rPrChange>
        </w:rPr>
        <w:pPrChange w:id="856" w:author="Juan  Puentes" w:date="2024-03-04T22:58:00Z">
          <w:pPr>
            <w:numPr>
              <w:numId w:val="12"/>
            </w:numPr>
            <w:spacing w:after="0" w:line="480" w:lineRule="auto"/>
            <w:ind w:left="720" w:hanging="360"/>
            <w:contextualSpacing/>
            <w:jc w:val="both"/>
          </w:pPr>
        </w:pPrChange>
      </w:pPr>
      <w:ins w:id="857" w:author="Juan  Puentes" w:date="2024-03-04T22:58:00Z">
        <w:r w:rsidRPr="00C47FBD">
          <w:rPr>
            <w:rFonts w:asciiTheme="majorBidi" w:eastAsia="SimSun" w:hAnsiTheme="majorBidi" w:cstheme="majorBidi"/>
            <w:b/>
            <w:bCs/>
            <w:color w:val="000000"/>
            <w:lang w:eastAsia="ja-JP"/>
            <w:rPrChange w:id="858" w:author="Juan  Puentes" w:date="2024-03-04T23:05:00Z">
              <w:rPr>
                <w:rFonts w:eastAsia="SimSun"/>
                <w:b/>
                <w:bCs/>
                <w:color w:val="000000"/>
                <w:lang w:eastAsia="ja-JP"/>
              </w:rPr>
            </w:rPrChange>
          </w:rPr>
          <w:t xml:space="preserve"> </w:t>
        </w:r>
      </w:ins>
      <w:bookmarkStart w:id="859" w:name="_Toc162558002"/>
      <w:r w:rsidR="004E3AC4" w:rsidRPr="00C47FBD">
        <w:rPr>
          <w:rStyle w:val="Ttulo3Car"/>
          <w:b/>
          <w:bCs w:val="0"/>
          <w:rPrChange w:id="860" w:author="Juan  Puentes" w:date="2024-03-04T23:11:00Z">
            <w:rPr>
              <w:rFonts w:eastAsia="SimSun"/>
            </w:rPr>
          </w:rPrChange>
        </w:rPr>
        <w:t>Mysql</w:t>
      </w:r>
      <w:bookmarkEnd w:id="859"/>
      <w:r w:rsidR="004E3AC4" w:rsidRPr="00C47FBD">
        <w:rPr>
          <w:rFonts w:asciiTheme="majorBidi" w:eastAsia="SimHei" w:hAnsiTheme="majorBidi" w:cstheme="majorBidi"/>
          <w:iCs/>
          <w:color w:val="000000"/>
          <w:lang w:eastAsia="ja-JP"/>
          <w:rPrChange w:id="861" w:author="Juan  Puentes" w:date="2024-03-04T23:08:00Z">
            <w:rPr>
              <w:rFonts w:eastAsia="SimSun"/>
            </w:rPr>
          </w:rPrChange>
        </w:rPr>
        <w:t>:</w:t>
      </w:r>
      <w:r w:rsidR="004E3AC4" w:rsidRPr="00C47FBD">
        <w:rPr>
          <w:rFonts w:asciiTheme="majorBidi" w:eastAsia="SimSun" w:hAnsiTheme="majorBidi" w:cstheme="majorBidi"/>
          <w:color w:val="000000"/>
          <w:lang w:eastAsia="ja-JP"/>
          <w:rPrChange w:id="862" w:author="Juan  Puentes" w:date="2024-03-04T23:05:00Z">
            <w:rPr>
              <w:rFonts w:eastAsia="SimSun"/>
            </w:rPr>
          </w:rPrChange>
        </w:rPr>
        <w:t xml:space="preserve"> es un gestor de base de datos relacional más extendido en la actualidad al estar basada en código abierto, esto con el fin de manejar administración de los datos a través de páginas web [</w:t>
      </w:r>
      <w:sdt>
        <w:sdtPr>
          <w:rPr>
            <w:rFonts w:asciiTheme="majorBidi" w:eastAsia="SimSun" w:hAnsiTheme="majorBidi" w:cstheme="majorBidi"/>
            <w:color w:val="000000"/>
          </w:rPr>
          <w:tag w:val="MENDELEY_CITATION_v3_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"/>
          <w:id w:val="-1128013023"/>
          <w:placeholder>
            <w:docPart w:val="39EFDD061F50465A90E9F9BC2F79509F"/>
          </w:placeholder>
        </w:sdtPr>
        <w:sdtContent>
          <w:r w:rsidR="001E768E" w:rsidRPr="001E768E">
            <w:rPr>
              <w:rFonts w:asciiTheme="majorBidi" w:eastAsia="SimSun" w:hAnsiTheme="majorBidi" w:cstheme="majorBidi"/>
              <w:color w:val="000000"/>
              <w:lang w:eastAsia="ja-JP"/>
            </w:rPr>
            <w:t>(Robledano, 2019)</w:t>
          </w:r>
        </w:sdtContent>
      </w:sdt>
      <w:r w:rsidR="004E3AC4" w:rsidRPr="00C47FBD">
        <w:rPr>
          <w:rFonts w:asciiTheme="majorBidi" w:eastAsia="SimSun" w:hAnsiTheme="majorBidi" w:cstheme="majorBidi"/>
          <w:color w:val="000000"/>
          <w:lang w:eastAsia="ja-JP"/>
          <w:rPrChange w:id="863" w:author="Juan  Puentes" w:date="2024-03-04T23:05:00Z">
            <w:rPr>
              <w:rFonts w:eastAsia="SimSun"/>
            </w:rPr>
          </w:rPrChange>
        </w:rPr>
        <w:t>]; Mysql cuenta con una amplia documentación, cuenta con un amplio soporte lo cual les permite anticiparnos a una posible falla, MySQL será el encargado de guardar los datos que se almacenaran en la aplicación web (base de datos).</w:t>
      </w:r>
    </w:p>
    <w:p w14:paraId="3CFD02E1" w14:textId="77777777" w:rsidR="004E3AC4" w:rsidRPr="00C47FBD" w:rsidRDefault="004E3AC4" w:rsidP="004E3AC4">
      <w:pPr>
        <w:keepNext/>
        <w:keepLines/>
        <w:numPr>
          <w:ilvl w:val="1"/>
          <w:numId w:val="18"/>
        </w:numPr>
        <w:spacing w:before="240" w:after="120" w:line="480" w:lineRule="auto"/>
        <w:ind w:left="0" w:firstLine="0"/>
        <w:jc w:val="both"/>
        <w:outlineLvl w:val="1"/>
        <w:rPr>
          <w:rFonts w:asciiTheme="majorBidi" w:eastAsia="SimHei" w:hAnsiTheme="majorBidi" w:cstheme="majorBidi"/>
          <w:b/>
          <w:bCs/>
          <w:color w:val="000000"/>
          <w:lang w:val="es-ES" w:eastAsia="ja-JP"/>
          <w:rPrChange w:id="864" w:author="Juan  Puentes" w:date="2024-03-04T23:05:00Z">
            <w:rPr>
              <w:rFonts w:eastAsia="SimHei"/>
              <w:b/>
              <w:bCs/>
              <w:color w:val="000000"/>
              <w:lang w:val="es-ES" w:eastAsia="ja-JP"/>
            </w:rPr>
          </w:rPrChange>
        </w:rPr>
      </w:pPr>
      <w:bookmarkStart w:id="865" w:name="_Toc149761257"/>
      <w:bookmarkStart w:id="866" w:name="_Toc162558003"/>
      <w:r w:rsidRPr="00C47FBD">
        <w:rPr>
          <w:rFonts w:asciiTheme="majorBidi" w:eastAsia="SimHei" w:hAnsiTheme="majorBidi" w:cstheme="majorBidi"/>
          <w:b/>
          <w:bCs/>
          <w:color w:val="000000"/>
          <w:lang w:val="es-ES" w:eastAsia="ja-JP"/>
          <w:rPrChange w:id="867" w:author="Juan  Puentes" w:date="2024-03-04T23:05:00Z">
            <w:rPr>
              <w:rFonts w:eastAsia="SimHei"/>
              <w:b/>
              <w:bCs/>
              <w:color w:val="000000"/>
              <w:lang w:val="es-ES" w:eastAsia="ja-JP"/>
            </w:rPr>
          </w:rPrChange>
        </w:rPr>
        <w:t>Antecedentes</w:t>
      </w:r>
      <w:bookmarkEnd w:id="865"/>
      <w:bookmarkEnd w:id="866"/>
    </w:p>
    <w:p w14:paraId="51645338" w14:textId="7467DFD2"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868"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869" w:author="Juan  Puentes" w:date="2024-03-04T23:05:00Z">
            <w:rPr>
              <w:rFonts w:eastAsia="SimSun"/>
              <w:color w:val="000000"/>
              <w:lang w:val="es-ES" w:eastAsia="ja-JP"/>
            </w:rPr>
          </w:rPrChange>
        </w:rPr>
        <w:t>Según la problemática planteada anteriormente, se realizó la búsqueda de aplicaciones que permitan realizar la gestión de inventarios</w:t>
      </w:r>
      <w:ins w:id="870" w:author="Juan  Puentes" w:date="2024-03-04T23:00:00Z">
        <w:r w:rsidR="00F045AD" w:rsidRPr="00C47FBD">
          <w:rPr>
            <w:rFonts w:asciiTheme="majorBidi" w:eastAsia="SimSun" w:hAnsiTheme="majorBidi" w:cstheme="majorBidi"/>
            <w:color w:val="000000"/>
            <w:lang w:val="es-ES" w:eastAsia="ja-JP"/>
            <w:rPrChange w:id="871" w:author="Juan  Puentes" w:date="2024-03-04T23:05:00Z">
              <w:rPr>
                <w:rFonts w:eastAsia="SimSun"/>
                <w:color w:val="000000"/>
                <w:lang w:val="es-ES" w:eastAsia="ja-JP"/>
              </w:rPr>
            </w:rPrChange>
          </w:rPr>
          <w:t xml:space="preserve"> en la </w:t>
        </w:r>
        <w:r w:rsidR="00F045AD" w:rsidRPr="00C47FBD">
          <w:rPr>
            <w:rFonts w:asciiTheme="majorBidi" w:eastAsia="SimSun" w:hAnsiTheme="majorBidi" w:cstheme="majorBidi"/>
            <w:color w:val="000000"/>
            <w:lang w:val="es-ES" w:eastAsia="ja-JP"/>
            <w:rPrChange w:id="872" w:author="Juan  Puentes" w:date="2024-03-04T23:05:00Z">
              <w:rPr>
                <w:rFonts w:eastAsia="SimSun"/>
                <w:color w:val="000000"/>
                <w:lang w:val="es-ES" w:eastAsia="ja-JP"/>
              </w:rPr>
            </w:rPrChange>
          </w:rPr>
          <w:fldChar w:fldCharType="begin"/>
        </w:r>
        <w:r w:rsidR="00F045AD" w:rsidRPr="00C47FBD">
          <w:rPr>
            <w:rFonts w:asciiTheme="majorBidi" w:eastAsia="SimSun" w:hAnsiTheme="majorBidi" w:cstheme="majorBidi"/>
            <w:color w:val="000000"/>
            <w:lang w:val="es-ES" w:eastAsia="ja-JP"/>
            <w:rPrChange w:id="873" w:author="Juan  Puentes" w:date="2024-03-04T23:05:00Z">
              <w:rPr>
                <w:rFonts w:eastAsia="SimSun"/>
                <w:color w:val="000000"/>
                <w:lang w:val="es-ES" w:eastAsia="ja-JP"/>
              </w:rPr>
            </w:rPrChange>
          </w:rPr>
          <w:instrText xml:space="preserve"> REF _Ref160485634 \h </w:instrText>
        </w:r>
      </w:ins>
      <w:r w:rsidR="00C47FBD" w:rsidRPr="00C47FBD">
        <w:rPr>
          <w:rFonts w:asciiTheme="majorBidi" w:eastAsia="SimSun" w:hAnsiTheme="majorBidi" w:cstheme="majorBidi"/>
          <w:color w:val="000000"/>
          <w:lang w:val="es-ES" w:eastAsia="ja-JP"/>
        </w:rPr>
        <w:instrText xml:space="preserve"> \* MERGEFORMAT </w:instrText>
      </w:r>
      <w:r w:rsidR="00F045AD" w:rsidRPr="00222AE6">
        <w:rPr>
          <w:rFonts w:asciiTheme="majorBidi" w:eastAsia="SimSun" w:hAnsiTheme="majorBidi" w:cstheme="majorBidi"/>
          <w:color w:val="000000"/>
          <w:lang w:val="es-ES" w:eastAsia="ja-JP"/>
        </w:rPr>
      </w:r>
      <w:r w:rsidR="00F045AD" w:rsidRPr="00C47FBD">
        <w:rPr>
          <w:rFonts w:asciiTheme="majorBidi" w:eastAsia="SimSun" w:hAnsiTheme="majorBidi" w:cstheme="majorBidi"/>
          <w:color w:val="000000"/>
          <w:lang w:val="es-ES" w:eastAsia="ja-JP"/>
          <w:rPrChange w:id="874" w:author="Juan  Puentes" w:date="2024-03-04T23:05:00Z">
            <w:rPr>
              <w:rFonts w:eastAsia="SimSun"/>
              <w:color w:val="000000"/>
              <w:lang w:val="es-ES" w:eastAsia="ja-JP"/>
            </w:rPr>
          </w:rPrChange>
        </w:rPr>
        <w:fldChar w:fldCharType="separate"/>
      </w:r>
      <w:ins w:id="875" w:author="Juan  Puentes" w:date="2024-03-04T23:00:00Z">
        <w:r w:rsidR="00F045AD" w:rsidRPr="00C47FBD">
          <w:rPr>
            <w:rFonts w:asciiTheme="majorBidi" w:eastAsia="SimSun" w:hAnsiTheme="majorBidi" w:cstheme="majorBidi"/>
            <w:b/>
            <w:bCs/>
            <w:color w:val="000000"/>
            <w:lang w:val="es-ES" w:eastAsia="ja-JP"/>
            <w:rPrChange w:id="876" w:author="Juan  Puentes" w:date="2024-03-04T23:05:00Z">
              <w:rPr>
                <w:rFonts w:eastAsia="SimSun" w:cs="Arial"/>
                <w:b/>
                <w:bCs/>
                <w:color w:val="000000"/>
                <w:szCs w:val="18"/>
                <w:lang w:val="es-ES" w:eastAsia="ja-JP"/>
              </w:rPr>
            </w:rPrChange>
          </w:rPr>
          <w:t xml:space="preserve">Tabla </w:t>
        </w:r>
        <w:r w:rsidR="00F045AD" w:rsidRPr="00C47FBD">
          <w:rPr>
            <w:rFonts w:asciiTheme="majorBidi" w:eastAsia="SimSun" w:hAnsiTheme="majorBidi" w:cstheme="majorBidi"/>
            <w:b/>
            <w:bCs/>
            <w:noProof/>
            <w:color w:val="000000"/>
            <w:lang w:val="es-ES" w:eastAsia="ja-JP"/>
            <w:rPrChange w:id="877" w:author="Juan  Puentes" w:date="2024-03-04T23:05:00Z">
              <w:rPr>
                <w:rFonts w:eastAsia="SimSun" w:cs="Arial"/>
                <w:b/>
                <w:bCs/>
                <w:noProof/>
                <w:color w:val="000000"/>
                <w:szCs w:val="18"/>
                <w:lang w:val="es-ES" w:eastAsia="ja-JP"/>
              </w:rPr>
            </w:rPrChange>
          </w:rPr>
          <w:t>2</w:t>
        </w:r>
        <w:r w:rsidR="00F045AD" w:rsidRPr="00C47FBD">
          <w:rPr>
            <w:rFonts w:asciiTheme="majorBidi" w:eastAsia="SimSun" w:hAnsiTheme="majorBidi" w:cstheme="majorBidi"/>
            <w:b/>
            <w:bCs/>
            <w:color w:val="000000"/>
            <w:lang w:val="es-ES" w:eastAsia="ja-JP"/>
            <w:rPrChange w:id="878" w:author="Juan  Puentes" w:date="2024-03-04T23:05:00Z">
              <w:rPr>
                <w:rFonts w:eastAsia="SimSun" w:cs="Arial"/>
                <w:b/>
                <w:bCs/>
                <w:color w:val="000000"/>
                <w:szCs w:val="18"/>
                <w:lang w:val="es-ES" w:eastAsia="ja-JP"/>
              </w:rPr>
            </w:rPrChange>
          </w:rPr>
          <w:noBreakHyphen/>
        </w:r>
        <w:r w:rsidR="00F045AD" w:rsidRPr="00C47FBD">
          <w:rPr>
            <w:rFonts w:asciiTheme="majorBidi" w:eastAsia="SimSun" w:hAnsiTheme="majorBidi" w:cstheme="majorBidi"/>
            <w:b/>
            <w:bCs/>
            <w:noProof/>
            <w:color w:val="000000"/>
            <w:lang w:val="es-ES" w:eastAsia="ja-JP"/>
            <w:rPrChange w:id="879" w:author="Juan  Puentes" w:date="2024-03-04T23:05:00Z">
              <w:rPr>
                <w:rFonts w:eastAsia="SimSun" w:cs="Arial"/>
                <w:b/>
                <w:bCs/>
                <w:noProof/>
                <w:color w:val="000000"/>
                <w:szCs w:val="18"/>
                <w:lang w:val="es-ES" w:eastAsia="ja-JP"/>
              </w:rPr>
            </w:rPrChange>
          </w:rPr>
          <w:t>1</w:t>
        </w:r>
        <w:r w:rsidR="00F045AD" w:rsidRPr="00C47FBD">
          <w:rPr>
            <w:rFonts w:asciiTheme="majorBidi" w:eastAsia="SimSun" w:hAnsiTheme="majorBidi" w:cstheme="majorBidi"/>
            <w:color w:val="000000"/>
            <w:lang w:val="es-ES" w:eastAsia="ja-JP"/>
            <w:rPrChange w:id="880" w:author="Juan  Puentes" w:date="2024-03-04T23:05:00Z">
              <w:rPr>
                <w:rFonts w:eastAsia="SimSun"/>
                <w:color w:val="000000"/>
                <w:lang w:val="es-ES" w:eastAsia="ja-JP"/>
              </w:rPr>
            </w:rPrChange>
          </w:rPr>
          <w:fldChar w:fldCharType="end"/>
        </w:r>
        <w:r w:rsidR="00F045AD" w:rsidRPr="00C47FBD">
          <w:rPr>
            <w:rFonts w:asciiTheme="majorBidi" w:eastAsia="SimSun" w:hAnsiTheme="majorBidi" w:cstheme="majorBidi"/>
            <w:color w:val="000000"/>
            <w:lang w:val="es-ES" w:eastAsia="ja-JP"/>
            <w:rPrChange w:id="881" w:author="Juan  Puentes" w:date="2024-03-04T23:05:00Z">
              <w:rPr>
                <w:rFonts w:eastAsia="SimSun"/>
                <w:color w:val="000000"/>
                <w:lang w:val="es-ES" w:eastAsia="ja-JP"/>
              </w:rPr>
            </w:rPrChange>
          </w:rPr>
          <w:t>, se realiza la comparación entre las aplicaciones encontradas</w:t>
        </w:r>
      </w:ins>
      <w:r w:rsidRPr="00C47FBD">
        <w:rPr>
          <w:rFonts w:asciiTheme="majorBidi" w:eastAsia="SimSun" w:hAnsiTheme="majorBidi" w:cstheme="majorBidi"/>
          <w:color w:val="000000"/>
          <w:lang w:val="es-ES" w:eastAsia="ja-JP"/>
          <w:rPrChange w:id="882" w:author="Juan  Puentes" w:date="2024-03-04T23:05:00Z">
            <w:rPr>
              <w:rFonts w:eastAsia="SimSun"/>
              <w:color w:val="000000"/>
              <w:lang w:val="es-ES" w:eastAsia="ja-JP"/>
            </w:rPr>
          </w:rPrChange>
        </w:rPr>
        <w:t xml:space="preserve">, control de ventas de supermercados en diferentes fuentes entre ello se puede encontrar. Como resultado de la búsqueda se encontraron las siguientes aplicaciones las cuales cuentan con una similitud con el presente trabajo de grado:  </w:t>
      </w:r>
    </w:p>
    <w:p w14:paraId="10D97140" w14:textId="70354045" w:rsidR="004E3AC4" w:rsidRPr="00C47FBD"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Change w:id="883"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884" w:author="Juan  Puentes" w:date="2024-03-04T23:05:00Z">
            <w:rPr>
              <w:rFonts w:eastAsia="SimSun"/>
              <w:color w:val="000000"/>
              <w:lang w:val="es-ES" w:eastAsia="ja-JP"/>
            </w:rPr>
          </w:rPrChange>
        </w:rPr>
        <w:t>Cuenti: es una aplicación web, que permite tener control de gastos, compras, cartera, inventario, crear cotizaciones, permite realizar pagos, histórico de facturas, aplicación de pago (</w:t>
      </w:r>
      <w:sdt>
        <w:sdtPr>
          <w:rPr>
            <w:rFonts w:asciiTheme="majorBidi" w:eastAsia="SimSun" w:hAnsiTheme="majorBidi" w:cstheme="majorBidi"/>
            <w:color w:val="000000"/>
            <w:lang w:val="es-ES" w:eastAsia="ja-JP"/>
          </w:rPr>
          <w:tag w:val="MENDELEY_CITATION_v3_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"/>
          <w:id w:val="-1934584818"/>
          <w:placeholder>
            <w:docPart w:val="39EFDD061F50465A90E9F9BC2F79509F"/>
          </w:placeholder>
        </w:sdtPr>
        <w:sdtContent>
          <w:r w:rsidR="001E768E" w:rsidRPr="001E768E">
            <w:rPr>
              <w:rFonts w:asciiTheme="majorBidi" w:hAnsiTheme="majorBidi" w:cstheme="majorBidi"/>
              <w:iCs/>
              <w:color w:val="000000"/>
              <w:lang w:val="es-ES" w:eastAsia="ja-JP"/>
            </w:rPr>
            <w:t>Cuenti, s. f.)</w:t>
          </w:r>
        </w:sdtContent>
      </w:sdt>
      <w:r w:rsidRPr="00C47FBD">
        <w:rPr>
          <w:rFonts w:asciiTheme="majorBidi" w:eastAsia="SimSun" w:hAnsiTheme="majorBidi" w:cstheme="majorBidi"/>
          <w:color w:val="000000"/>
          <w:lang w:val="es-ES" w:eastAsia="ja-JP"/>
          <w:rPrChange w:id="885" w:author="Juan  Puentes" w:date="2024-03-04T23:05:00Z">
            <w:rPr>
              <w:rFonts w:eastAsia="SimSun"/>
              <w:color w:val="000000"/>
              <w:lang w:val="es-ES" w:eastAsia="ja-JP"/>
            </w:rPr>
          </w:rPrChange>
        </w:rPr>
        <w:t>.</w:t>
      </w:r>
    </w:p>
    <w:p w14:paraId="00DA58EE" w14:textId="20F6BAAB" w:rsidR="004E3AC4" w:rsidRPr="00C47FBD"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Change w:id="886"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887" w:author="Juan  Puentes" w:date="2024-03-04T23:05:00Z">
            <w:rPr>
              <w:rFonts w:eastAsia="SimSun"/>
              <w:color w:val="000000"/>
              <w:lang w:val="es-ES" w:eastAsia="ja-JP"/>
            </w:rPr>
          </w:rPrChange>
        </w:rPr>
        <w:t>Glop: aplicación que permite realizar ventas, gestión de productos, compras y proveedores, stocks, gestión de empleados, informes sobre la venta, aplicación de pago (</w:t>
      </w:r>
      <w:sdt>
        <w:sdtPr>
          <w:rPr>
            <w:rFonts w:asciiTheme="majorBidi" w:eastAsia="SimSun" w:hAnsiTheme="majorBidi" w:cstheme="majorBidi"/>
            <w:color w:val="000000"/>
            <w:lang w:val="es-ES" w:eastAsia="ja-JP"/>
          </w:rPr>
          <w:tag w:val="MENDELEY_CITATION_v3_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"/>
          <w:id w:val="607398132"/>
          <w:placeholder>
            <w:docPart w:val="39EFDD061F50465A90E9F9BC2F79509F"/>
          </w:placeholder>
        </w:sdtPr>
        <w:sdtContent>
          <w:r w:rsidR="001E768E" w:rsidRPr="001E768E">
            <w:rPr>
              <w:rFonts w:asciiTheme="majorBidi" w:eastAsia="SimSun" w:hAnsiTheme="majorBidi" w:cstheme="majorBidi"/>
              <w:color w:val="000000"/>
              <w:lang w:val="es-ES" w:eastAsia="ja-JP"/>
            </w:rPr>
            <w:t>GLOP, s. f.)</w:t>
          </w:r>
        </w:sdtContent>
      </w:sdt>
      <w:r w:rsidRPr="00C47FBD">
        <w:rPr>
          <w:rFonts w:asciiTheme="majorBidi" w:eastAsia="SimSun" w:hAnsiTheme="majorBidi" w:cstheme="majorBidi"/>
          <w:color w:val="000000"/>
          <w:lang w:val="es-ES" w:eastAsia="ja-JP"/>
          <w:rPrChange w:id="888" w:author="Juan  Puentes" w:date="2024-03-04T23:05:00Z">
            <w:rPr>
              <w:rFonts w:eastAsia="SimSun"/>
              <w:color w:val="000000"/>
              <w:lang w:val="es-ES" w:eastAsia="ja-JP"/>
            </w:rPr>
          </w:rPrChange>
        </w:rPr>
        <w:t xml:space="preserve">. </w:t>
      </w:r>
    </w:p>
    <w:p w14:paraId="53924A2C" w14:textId="1DCE55E4" w:rsidR="004E3AC4" w:rsidRPr="00C47FBD"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Change w:id="889"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890" w:author="Juan  Puentes" w:date="2024-03-04T23:05:00Z">
            <w:rPr>
              <w:rFonts w:eastAsia="SimSun"/>
              <w:color w:val="000000"/>
              <w:lang w:val="es-ES" w:eastAsia="ja-JP"/>
            </w:rPr>
          </w:rPrChange>
        </w:rPr>
        <w:lastRenderedPageBreak/>
        <w:t>Sicar: aplicación de control de inventario, facturación electrónica, registro de productos, aplicación de pago (</w:t>
      </w:r>
      <w:sdt>
        <w:sdtPr>
          <w:rPr>
            <w:rFonts w:asciiTheme="majorBidi" w:eastAsia="SimSun" w:hAnsiTheme="majorBidi" w:cstheme="majorBidi"/>
            <w:color w:val="000000"/>
            <w:lang w:val="es-ES" w:eastAsia="ja-JP"/>
          </w:rPr>
          <w:tag w:val="MENDELEY_CITATION_v3_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"/>
          <w:id w:val="1960530920"/>
          <w:placeholder>
            <w:docPart w:val="39EFDD061F50465A90E9F9BC2F79509F"/>
          </w:placeholder>
        </w:sdtPr>
        <w:sdtContent>
          <w:r w:rsidR="001E768E" w:rsidRPr="001E768E">
            <w:rPr>
              <w:rFonts w:asciiTheme="majorBidi" w:eastAsia="SimSun" w:hAnsiTheme="majorBidi" w:cstheme="majorBidi"/>
              <w:color w:val="000000"/>
              <w:lang w:val="es-ES" w:eastAsia="ja-JP"/>
            </w:rPr>
            <w:t>Eliseo de Dios, s. f.)</w:t>
          </w:r>
        </w:sdtContent>
      </w:sdt>
    </w:p>
    <w:p w14:paraId="2E345E2B" w14:textId="27F98A5E" w:rsidR="004E3AC4" w:rsidRPr="00C47FBD"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Change w:id="891"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892" w:author="Juan  Puentes" w:date="2024-03-04T23:05:00Z">
            <w:rPr>
              <w:rFonts w:eastAsia="SimSun"/>
              <w:color w:val="000000"/>
              <w:lang w:val="es-ES" w:eastAsia="ja-JP"/>
            </w:rPr>
          </w:rPrChange>
        </w:rPr>
        <w:t>OpenBravo: aplicación de pago que permite realizar central de comercio, gestión de pedidos inteligentes, solución multi-tienda, gestión de almacén e inventarios, informes y cuadros de mando (</w:t>
      </w:r>
      <w:sdt>
        <w:sdtPr>
          <w:rPr>
            <w:rFonts w:asciiTheme="majorBidi" w:eastAsia="SimSun" w:hAnsiTheme="majorBidi" w:cstheme="majorBidi"/>
            <w:color w:val="000000"/>
            <w:lang w:val="es-ES" w:eastAsia="ja-JP"/>
          </w:rPr>
          <w:tag w:val="MENDELEY_CITATION_v3_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"/>
          <w:id w:val="1829253443"/>
          <w:placeholder>
            <w:docPart w:val="39EFDD061F50465A90E9F9BC2F79509F"/>
          </w:placeholder>
        </w:sdtPr>
        <w:sdtContent>
          <w:r w:rsidR="001E768E" w:rsidRPr="001E768E">
            <w:rPr>
              <w:rFonts w:asciiTheme="majorBidi" w:eastAsia="SimSun" w:hAnsiTheme="majorBidi" w:cstheme="majorBidi"/>
              <w:color w:val="000000"/>
              <w:lang w:val="es-ES" w:eastAsia="ja-JP"/>
            </w:rPr>
            <w:t>de Vries Marco, 2023)</w:t>
          </w:r>
        </w:sdtContent>
      </w:sdt>
      <w:r w:rsidRPr="00C47FBD">
        <w:rPr>
          <w:rFonts w:asciiTheme="majorBidi" w:eastAsia="SimSun" w:hAnsiTheme="majorBidi" w:cstheme="majorBidi"/>
          <w:color w:val="000000"/>
          <w:lang w:val="es-ES" w:eastAsia="ja-JP"/>
          <w:rPrChange w:id="893" w:author="Juan  Puentes" w:date="2024-03-04T23:05:00Z">
            <w:rPr>
              <w:rFonts w:eastAsia="SimSun"/>
              <w:color w:val="000000"/>
              <w:lang w:val="es-ES" w:eastAsia="ja-JP"/>
            </w:rPr>
          </w:rPrChange>
        </w:rPr>
        <w:t>.</w:t>
      </w:r>
    </w:p>
    <w:p w14:paraId="2A0D50F1" w14:textId="77777777" w:rsidR="004E3AC4" w:rsidRPr="00C47FBD" w:rsidRDefault="004E3AC4" w:rsidP="004E3AC4">
      <w:pPr>
        <w:keepNext/>
        <w:spacing w:line="240" w:lineRule="auto"/>
        <w:jc w:val="both"/>
        <w:rPr>
          <w:rFonts w:asciiTheme="majorBidi" w:eastAsia="SimSun" w:hAnsiTheme="majorBidi" w:cstheme="majorBidi"/>
          <w:b/>
          <w:bCs/>
          <w:i/>
          <w:iCs/>
          <w:color w:val="000000"/>
          <w:lang w:val="es-ES" w:eastAsia="ja-JP"/>
          <w:rPrChange w:id="894" w:author="Juan  Puentes" w:date="2024-03-04T23:05:00Z">
            <w:rPr>
              <w:rFonts w:eastAsia="SimSun" w:cs="Arial"/>
              <w:b/>
              <w:bCs/>
              <w:i/>
              <w:iCs/>
              <w:color w:val="000000"/>
              <w:szCs w:val="18"/>
              <w:lang w:val="es-ES" w:eastAsia="ja-JP"/>
            </w:rPr>
          </w:rPrChange>
        </w:rPr>
      </w:pPr>
      <w:bookmarkStart w:id="895" w:name="_Ref160485634"/>
      <w:bookmarkStart w:id="896" w:name="_Toc146583328"/>
      <w:r w:rsidRPr="00C47FBD">
        <w:rPr>
          <w:rFonts w:asciiTheme="majorBidi" w:eastAsia="SimSun" w:hAnsiTheme="majorBidi" w:cstheme="majorBidi"/>
          <w:b/>
          <w:bCs/>
          <w:color w:val="000000"/>
          <w:lang w:val="es-ES" w:eastAsia="ja-JP"/>
          <w:rPrChange w:id="897" w:author="Juan  Puentes" w:date="2024-03-04T23:05:00Z">
            <w:rPr>
              <w:rFonts w:eastAsia="SimSun" w:cs="Arial"/>
              <w:b/>
              <w:bCs/>
              <w:color w:val="000000"/>
              <w:szCs w:val="18"/>
              <w:lang w:val="es-ES" w:eastAsia="ja-JP"/>
            </w:rPr>
          </w:rPrChange>
        </w:rPr>
        <w:t xml:space="preserve">Tabla </w:t>
      </w:r>
      <w:r w:rsidRPr="00C47FBD">
        <w:rPr>
          <w:rFonts w:asciiTheme="majorBidi" w:eastAsia="SimSun" w:hAnsiTheme="majorBidi" w:cstheme="majorBidi"/>
          <w:b/>
          <w:bCs/>
          <w:color w:val="000000"/>
          <w:lang w:val="es-ES" w:eastAsia="ja-JP"/>
          <w:rPrChange w:id="898" w:author="Juan  Puentes" w:date="2024-03-04T23:05:00Z">
            <w:rPr>
              <w:rFonts w:eastAsia="SimSun" w:cs="Arial"/>
              <w:b/>
              <w:bCs/>
              <w:color w:val="000000"/>
              <w:szCs w:val="18"/>
              <w:lang w:val="es-ES" w:eastAsia="ja-JP"/>
            </w:rPr>
          </w:rPrChange>
        </w:rPr>
        <w:fldChar w:fldCharType="begin"/>
      </w:r>
      <w:r w:rsidRPr="00C47FBD">
        <w:rPr>
          <w:rFonts w:asciiTheme="majorBidi" w:eastAsia="SimSun" w:hAnsiTheme="majorBidi" w:cstheme="majorBidi"/>
          <w:b/>
          <w:bCs/>
          <w:color w:val="000000"/>
          <w:lang w:val="es-ES" w:eastAsia="ja-JP"/>
          <w:rPrChange w:id="899" w:author="Juan  Puentes" w:date="2024-03-04T23:05:00Z">
            <w:rPr>
              <w:rFonts w:eastAsia="SimSun" w:cs="Arial"/>
              <w:b/>
              <w:bCs/>
              <w:color w:val="000000"/>
              <w:szCs w:val="18"/>
              <w:lang w:val="es-ES" w:eastAsia="ja-JP"/>
            </w:rPr>
          </w:rPrChange>
        </w:rPr>
        <w:instrText xml:space="preserve"> STYLEREF 1 \s </w:instrText>
      </w:r>
      <w:r w:rsidRPr="00C47FBD">
        <w:rPr>
          <w:rFonts w:asciiTheme="majorBidi" w:eastAsia="SimSun" w:hAnsiTheme="majorBidi" w:cstheme="majorBidi"/>
          <w:b/>
          <w:bCs/>
          <w:color w:val="000000"/>
          <w:lang w:val="es-ES" w:eastAsia="ja-JP"/>
          <w:rPrChange w:id="900" w:author="Juan  Puentes" w:date="2024-03-04T23:05:00Z">
            <w:rPr>
              <w:rFonts w:eastAsia="SimSun" w:cs="Arial"/>
              <w:b/>
              <w:bCs/>
              <w:color w:val="000000"/>
              <w:szCs w:val="18"/>
              <w:lang w:val="es-ES" w:eastAsia="ja-JP"/>
            </w:rPr>
          </w:rPrChange>
        </w:rPr>
        <w:fldChar w:fldCharType="separate"/>
      </w:r>
      <w:r w:rsidRPr="00C47FBD">
        <w:rPr>
          <w:rFonts w:asciiTheme="majorBidi" w:eastAsia="SimSun" w:hAnsiTheme="majorBidi" w:cstheme="majorBidi"/>
          <w:b/>
          <w:bCs/>
          <w:noProof/>
          <w:color w:val="000000"/>
          <w:lang w:val="es-ES" w:eastAsia="ja-JP"/>
          <w:rPrChange w:id="901" w:author="Juan  Puentes" w:date="2024-03-04T23:05:00Z">
            <w:rPr>
              <w:rFonts w:eastAsia="SimSun" w:cs="Arial"/>
              <w:b/>
              <w:bCs/>
              <w:noProof/>
              <w:color w:val="000000"/>
              <w:szCs w:val="18"/>
              <w:lang w:val="es-ES" w:eastAsia="ja-JP"/>
            </w:rPr>
          </w:rPrChange>
        </w:rPr>
        <w:t>2</w:t>
      </w:r>
      <w:r w:rsidRPr="00C47FBD">
        <w:rPr>
          <w:rFonts w:asciiTheme="majorBidi" w:eastAsia="SimSun" w:hAnsiTheme="majorBidi" w:cstheme="majorBidi"/>
          <w:b/>
          <w:bCs/>
          <w:color w:val="000000"/>
          <w:lang w:val="es-ES" w:eastAsia="ja-JP"/>
          <w:rPrChange w:id="902" w:author="Juan  Puentes" w:date="2024-03-04T23:05:00Z">
            <w:rPr>
              <w:rFonts w:eastAsia="SimSun" w:cs="Arial"/>
              <w:b/>
              <w:bCs/>
              <w:color w:val="000000"/>
              <w:szCs w:val="18"/>
              <w:lang w:val="es-ES" w:eastAsia="ja-JP"/>
            </w:rPr>
          </w:rPrChange>
        </w:rPr>
        <w:fldChar w:fldCharType="end"/>
      </w:r>
      <w:r w:rsidRPr="00C47FBD">
        <w:rPr>
          <w:rFonts w:asciiTheme="majorBidi" w:eastAsia="SimSun" w:hAnsiTheme="majorBidi" w:cstheme="majorBidi"/>
          <w:b/>
          <w:bCs/>
          <w:color w:val="000000"/>
          <w:lang w:val="es-ES" w:eastAsia="ja-JP"/>
          <w:rPrChange w:id="903" w:author="Juan  Puentes" w:date="2024-03-04T23:05:00Z">
            <w:rPr>
              <w:rFonts w:eastAsia="SimSun" w:cs="Arial"/>
              <w:b/>
              <w:bCs/>
              <w:color w:val="000000"/>
              <w:szCs w:val="18"/>
              <w:lang w:val="es-ES" w:eastAsia="ja-JP"/>
            </w:rPr>
          </w:rPrChange>
        </w:rPr>
        <w:noBreakHyphen/>
      </w:r>
      <w:r w:rsidRPr="00C47FBD">
        <w:rPr>
          <w:rFonts w:asciiTheme="majorBidi" w:eastAsia="SimSun" w:hAnsiTheme="majorBidi" w:cstheme="majorBidi"/>
          <w:b/>
          <w:bCs/>
          <w:color w:val="000000"/>
          <w:lang w:val="es-ES" w:eastAsia="ja-JP"/>
          <w:rPrChange w:id="904" w:author="Juan  Puentes" w:date="2024-03-04T23:05:00Z">
            <w:rPr>
              <w:rFonts w:eastAsia="SimSun" w:cs="Arial"/>
              <w:b/>
              <w:bCs/>
              <w:color w:val="000000"/>
              <w:szCs w:val="18"/>
              <w:lang w:val="es-ES" w:eastAsia="ja-JP"/>
            </w:rPr>
          </w:rPrChange>
        </w:rPr>
        <w:fldChar w:fldCharType="begin"/>
      </w:r>
      <w:r w:rsidRPr="00C47FBD">
        <w:rPr>
          <w:rFonts w:asciiTheme="majorBidi" w:eastAsia="SimSun" w:hAnsiTheme="majorBidi" w:cstheme="majorBidi"/>
          <w:b/>
          <w:bCs/>
          <w:color w:val="000000"/>
          <w:lang w:val="es-ES" w:eastAsia="ja-JP"/>
          <w:rPrChange w:id="905" w:author="Juan  Puentes" w:date="2024-03-04T23:05:00Z">
            <w:rPr>
              <w:rFonts w:eastAsia="SimSun" w:cs="Arial"/>
              <w:b/>
              <w:bCs/>
              <w:color w:val="000000"/>
              <w:szCs w:val="18"/>
              <w:lang w:val="es-ES" w:eastAsia="ja-JP"/>
            </w:rPr>
          </w:rPrChange>
        </w:rPr>
        <w:instrText xml:space="preserve"> SEQ Tabla \* ARABIC \s 1 </w:instrText>
      </w:r>
      <w:r w:rsidRPr="00C47FBD">
        <w:rPr>
          <w:rFonts w:asciiTheme="majorBidi" w:eastAsia="SimSun" w:hAnsiTheme="majorBidi" w:cstheme="majorBidi"/>
          <w:b/>
          <w:bCs/>
          <w:color w:val="000000"/>
          <w:lang w:val="es-ES" w:eastAsia="ja-JP"/>
          <w:rPrChange w:id="906" w:author="Juan  Puentes" w:date="2024-03-04T23:05:00Z">
            <w:rPr>
              <w:rFonts w:eastAsia="SimSun" w:cs="Arial"/>
              <w:b/>
              <w:bCs/>
              <w:color w:val="000000"/>
              <w:szCs w:val="18"/>
              <w:lang w:val="es-ES" w:eastAsia="ja-JP"/>
            </w:rPr>
          </w:rPrChange>
        </w:rPr>
        <w:fldChar w:fldCharType="separate"/>
      </w:r>
      <w:r w:rsidRPr="00C47FBD">
        <w:rPr>
          <w:rFonts w:asciiTheme="majorBidi" w:eastAsia="SimSun" w:hAnsiTheme="majorBidi" w:cstheme="majorBidi"/>
          <w:b/>
          <w:bCs/>
          <w:noProof/>
          <w:color w:val="000000"/>
          <w:lang w:val="es-ES" w:eastAsia="ja-JP"/>
          <w:rPrChange w:id="907" w:author="Juan  Puentes" w:date="2024-03-04T23:05:00Z">
            <w:rPr>
              <w:rFonts w:eastAsia="SimSun" w:cs="Arial"/>
              <w:b/>
              <w:bCs/>
              <w:noProof/>
              <w:color w:val="000000"/>
              <w:szCs w:val="18"/>
              <w:lang w:val="es-ES" w:eastAsia="ja-JP"/>
            </w:rPr>
          </w:rPrChange>
        </w:rPr>
        <w:t>1</w:t>
      </w:r>
      <w:r w:rsidRPr="00C47FBD">
        <w:rPr>
          <w:rFonts w:asciiTheme="majorBidi" w:eastAsia="SimSun" w:hAnsiTheme="majorBidi" w:cstheme="majorBidi"/>
          <w:b/>
          <w:bCs/>
          <w:color w:val="000000"/>
          <w:lang w:val="es-ES" w:eastAsia="ja-JP"/>
          <w:rPrChange w:id="908" w:author="Juan  Puentes" w:date="2024-03-04T23:05:00Z">
            <w:rPr>
              <w:rFonts w:eastAsia="SimSun" w:cs="Arial"/>
              <w:b/>
              <w:bCs/>
              <w:color w:val="000000"/>
              <w:szCs w:val="18"/>
              <w:lang w:val="es-ES" w:eastAsia="ja-JP"/>
            </w:rPr>
          </w:rPrChange>
        </w:rPr>
        <w:fldChar w:fldCharType="end"/>
      </w:r>
      <w:bookmarkEnd w:id="895"/>
      <w:r w:rsidRPr="00C47FBD">
        <w:rPr>
          <w:rFonts w:asciiTheme="majorBidi" w:eastAsia="SimSun" w:hAnsiTheme="majorBidi" w:cstheme="majorBidi"/>
          <w:b/>
          <w:bCs/>
          <w:color w:val="000000"/>
          <w:lang w:val="es-ES" w:eastAsia="ja-JP"/>
          <w:rPrChange w:id="909" w:author="Juan  Puentes" w:date="2024-03-04T23:05:00Z">
            <w:rPr>
              <w:rFonts w:eastAsia="SimSun" w:cs="Arial"/>
              <w:b/>
              <w:bCs/>
              <w:color w:val="000000"/>
              <w:szCs w:val="18"/>
              <w:lang w:val="es-ES" w:eastAsia="ja-JP"/>
            </w:rPr>
          </w:rPrChange>
        </w:rPr>
        <w:t xml:space="preserve"> </w:t>
      </w:r>
      <w:r w:rsidRPr="00C47FBD">
        <w:rPr>
          <w:rFonts w:asciiTheme="majorBidi" w:eastAsia="SimSun" w:hAnsiTheme="majorBidi" w:cstheme="majorBidi"/>
          <w:color w:val="FFFFFF"/>
          <w:lang w:val="es-ES" w:eastAsia="ja-JP"/>
          <w:rPrChange w:id="910" w:author="Juan  Puentes" w:date="2024-03-04T23:05:00Z">
            <w:rPr>
              <w:rFonts w:eastAsia="SimSun" w:cs="Arial"/>
              <w:color w:val="FFFFFF"/>
              <w:szCs w:val="18"/>
              <w:lang w:val="es-ES" w:eastAsia="ja-JP"/>
            </w:rPr>
          </w:rPrChange>
        </w:rPr>
        <w:t>Comparación aplicaciones web</w:t>
      </w:r>
      <w:bookmarkEnd w:id="896"/>
    </w:p>
    <w:p w14:paraId="5BE705AA" w14:textId="77777777" w:rsidR="004E3AC4" w:rsidRPr="00C47FBD" w:rsidRDefault="004E3AC4" w:rsidP="004E3AC4">
      <w:pPr>
        <w:spacing w:before="240" w:after="0" w:line="480" w:lineRule="auto"/>
        <w:contextualSpacing/>
        <w:jc w:val="both"/>
        <w:rPr>
          <w:rFonts w:asciiTheme="majorBidi" w:eastAsia="SimSun" w:hAnsiTheme="majorBidi" w:cstheme="majorBidi"/>
          <w:color w:val="000000"/>
          <w:lang w:val="es-ES" w:eastAsia="ja-JP"/>
          <w:rPrChange w:id="911" w:author="Juan  Puentes" w:date="2024-03-04T23:05:00Z">
            <w:rPr>
              <w:rFonts w:eastAsia="SimSun"/>
              <w:color w:val="000000"/>
              <w:lang w:val="es-ES" w:eastAsia="ja-JP"/>
            </w:rPr>
          </w:rPrChange>
        </w:rPr>
      </w:pPr>
      <w:r w:rsidRPr="00C47FBD">
        <w:rPr>
          <w:rFonts w:asciiTheme="majorBidi" w:eastAsia="SimSun" w:hAnsiTheme="majorBidi" w:cstheme="majorBidi"/>
          <w:i/>
          <w:iCs/>
          <w:color w:val="000000"/>
          <w:lang w:val="es-ES" w:eastAsia="ja-JP"/>
          <w:rPrChange w:id="912" w:author="Juan  Puentes" w:date="2024-03-04T23:05:00Z">
            <w:rPr>
              <w:rFonts w:eastAsia="SimSun"/>
              <w:i/>
              <w:iCs/>
              <w:color w:val="000000"/>
              <w:lang w:val="es-ES" w:eastAsia="ja-JP"/>
            </w:rPr>
          </w:rPrChange>
        </w:rPr>
        <w:t>Comparación aplicaciones web</w:t>
      </w:r>
    </w:p>
    <w:tbl>
      <w:tblPr>
        <w:tblStyle w:val="InformeAPA"/>
        <w:tblW w:w="5000" w:type="pct"/>
        <w:tblLook w:val="04A0" w:firstRow="1" w:lastRow="0" w:firstColumn="1" w:lastColumn="0" w:noHBand="0" w:noVBand="1"/>
      </w:tblPr>
      <w:tblGrid>
        <w:gridCol w:w="1407"/>
        <w:gridCol w:w="2914"/>
        <w:gridCol w:w="1089"/>
        <w:gridCol w:w="1040"/>
        <w:gridCol w:w="1040"/>
        <w:gridCol w:w="1269"/>
      </w:tblGrid>
      <w:tr w:rsidR="004E3AC4" w:rsidRPr="00C47FBD" w14:paraId="26C33260" w14:textId="77777777" w:rsidTr="006E3F10">
        <w:trPr>
          <w:cnfStyle w:val="100000000000" w:firstRow="1" w:lastRow="0" w:firstColumn="0" w:lastColumn="0" w:oddVBand="0" w:evenVBand="0" w:oddHBand="0" w:evenHBand="0" w:firstRowFirstColumn="0" w:firstRowLastColumn="0" w:lastRowFirstColumn="0" w:lastRowLastColumn="0"/>
          <w:trHeight w:val="645"/>
        </w:trPr>
        <w:tc>
          <w:tcPr>
            <w:tcW w:w="830" w:type="pct"/>
            <w:hideMark/>
          </w:tcPr>
          <w:p w14:paraId="48D13BF9" w14:textId="77777777" w:rsidR="004E3AC4" w:rsidRPr="00C47FBD" w:rsidRDefault="004E3AC4" w:rsidP="004E3AC4">
            <w:pPr>
              <w:rPr>
                <w:rFonts w:asciiTheme="majorBidi" w:hAnsiTheme="majorBidi" w:cstheme="majorBidi"/>
                <w:lang w:val="es-419" w:eastAsia="es-419"/>
                <w:rPrChange w:id="913" w:author="Juan  Puentes" w:date="2024-03-04T23:05:00Z">
                  <w:rPr>
                    <w:rFonts w:cs="Arial"/>
                    <w:szCs w:val="22"/>
                    <w:lang w:val="es-419" w:eastAsia="es-419"/>
                  </w:rPr>
                </w:rPrChange>
              </w:rPr>
            </w:pPr>
            <w:r w:rsidRPr="00C47FBD">
              <w:rPr>
                <w:rFonts w:asciiTheme="majorBidi" w:hAnsiTheme="majorBidi" w:cstheme="majorBidi"/>
                <w:rPrChange w:id="914" w:author="Juan  Puentes" w:date="2024-03-04T23:05:00Z">
                  <w:rPr>
                    <w:rFonts w:cs="Arial"/>
                    <w:szCs w:val="22"/>
                  </w:rPr>
                </w:rPrChange>
              </w:rPr>
              <w:t>Nombre </w:t>
            </w:r>
            <w:r w:rsidRPr="00C47FBD">
              <w:rPr>
                <w:rFonts w:asciiTheme="majorBidi" w:hAnsiTheme="majorBidi" w:cstheme="majorBidi"/>
                <w:b/>
                <w:bCs/>
                <w:rPrChange w:id="915" w:author="Juan  Puentes" w:date="2024-03-04T23:05:00Z">
                  <w:rPr>
                    <w:rFonts w:cs="Arial"/>
                    <w:b/>
                    <w:bCs/>
                    <w:szCs w:val="22"/>
                  </w:rPr>
                </w:rPrChange>
              </w:rPr>
              <w:t> </w:t>
            </w:r>
          </w:p>
        </w:tc>
        <w:tc>
          <w:tcPr>
            <w:tcW w:w="1690" w:type="pct"/>
            <w:hideMark/>
          </w:tcPr>
          <w:p w14:paraId="1DF6AAE8" w14:textId="77777777" w:rsidR="004E3AC4" w:rsidRPr="00C47FBD" w:rsidRDefault="004E3AC4" w:rsidP="004E3AC4">
            <w:pPr>
              <w:rPr>
                <w:rFonts w:asciiTheme="majorBidi" w:hAnsiTheme="majorBidi" w:cstheme="majorBidi"/>
                <w:lang w:val="es-419" w:eastAsia="es-419"/>
                <w:rPrChange w:id="916" w:author="Juan  Puentes" w:date="2024-03-04T23:05:00Z">
                  <w:rPr>
                    <w:rFonts w:cs="Arial"/>
                    <w:szCs w:val="22"/>
                    <w:lang w:val="es-419" w:eastAsia="es-419"/>
                  </w:rPr>
                </w:rPrChange>
              </w:rPr>
            </w:pPr>
            <w:r w:rsidRPr="00C47FBD">
              <w:rPr>
                <w:rFonts w:asciiTheme="majorBidi" w:hAnsiTheme="majorBidi" w:cstheme="majorBidi"/>
                <w:rPrChange w:id="917" w:author="Juan  Puentes" w:date="2024-03-04T23:05:00Z">
                  <w:rPr>
                    <w:rFonts w:cs="Arial"/>
                    <w:szCs w:val="22"/>
                  </w:rPr>
                </w:rPrChange>
              </w:rPr>
              <w:t>Registro de productos</w:t>
            </w:r>
            <w:r w:rsidRPr="00C47FBD">
              <w:rPr>
                <w:rFonts w:asciiTheme="majorBidi" w:hAnsiTheme="majorBidi" w:cstheme="majorBidi"/>
                <w:b/>
                <w:bCs/>
                <w:rPrChange w:id="918" w:author="Juan  Puentes" w:date="2024-03-04T23:05:00Z">
                  <w:rPr>
                    <w:rFonts w:cs="Arial"/>
                    <w:b/>
                    <w:bCs/>
                    <w:szCs w:val="22"/>
                  </w:rPr>
                </w:rPrChange>
              </w:rPr>
              <w:t> </w:t>
            </w:r>
          </w:p>
        </w:tc>
        <w:tc>
          <w:tcPr>
            <w:tcW w:w="620" w:type="pct"/>
            <w:hideMark/>
          </w:tcPr>
          <w:p w14:paraId="1B074BE4" w14:textId="77777777" w:rsidR="004E3AC4" w:rsidRPr="00C47FBD" w:rsidRDefault="004E3AC4" w:rsidP="004E3AC4">
            <w:pPr>
              <w:rPr>
                <w:rFonts w:asciiTheme="majorBidi" w:hAnsiTheme="majorBidi" w:cstheme="majorBidi"/>
                <w:lang w:val="es-419" w:eastAsia="es-419"/>
                <w:rPrChange w:id="919" w:author="Juan  Puentes" w:date="2024-03-04T23:05:00Z">
                  <w:rPr>
                    <w:rFonts w:cs="Arial"/>
                    <w:szCs w:val="22"/>
                    <w:lang w:val="es-419" w:eastAsia="es-419"/>
                  </w:rPr>
                </w:rPrChange>
              </w:rPr>
            </w:pPr>
            <w:r w:rsidRPr="00C47FBD">
              <w:rPr>
                <w:rFonts w:asciiTheme="majorBidi" w:hAnsiTheme="majorBidi" w:cstheme="majorBidi"/>
                <w:rPrChange w:id="920" w:author="Juan  Puentes" w:date="2024-03-04T23:05:00Z">
                  <w:rPr>
                    <w:rFonts w:cs="Arial"/>
                    <w:szCs w:val="22"/>
                  </w:rPr>
                </w:rPrChange>
              </w:rPr>
              <w:t>Informe contable</w:t>
            </w:r>
            <w:r w:rsidRPr="00C47FBD">
              <w:rPr>
                <w:rFonts w:asciiTheme="majorBidi" w:hAnsiTheme="majorBidi" w:cstheme="majorBidi"/>
                <w:b/>
                <w:bCs/>
                <w:rPrChange w:id="921" w:author="Juan  Puentes" w:date="2024-03-04T23:05:00Z">
                  <w:rPr>
                    <w:rFonts w:cs="Arial"/>
                    <w:b/>
                    <w:bCs/>
                    <w:szCs w:val="22"/>
                  </w:rPr>
                </w:rPrChange>
              </w:rPr>
              <w:t> </w:t>
            </w:r>
          </w:p>
        </w:tc>
        <w:tc>
          <w:tcPr>
            <w:tcW w:w="620" w:type="pct"/>
            <w:hideMark/>
          </w:tcPr>
          <w:p w14:paraId="01F739DB" w14:textId="77777777" w:rsidR="004E3AC4" w:rsidRPr="00C47FBD" w:rsidRDefault="004E3AC4" w:rsidP="004E3AC4">
            <w:pPr>
              <w:rPr>
                <w:rFonts w:asciiTheme="majorBidi" w:hAnsiTheme="majorBidi" w:cstheme="majorBidi"/>
                <w:lang w:val="es-419" w:eastAsia="es-419"/>
                <w:rPrChange w:id="922" w:author="Juan  Puentes" w:date="2024-03-04T23:05:00Z">
                  <w:rPr>
                    <w:rFonts w:cs="Arial"/>
                    <w:szCs w:val="22"/>
                    <w:lang w:val="es-419" w:eastAsia="es-419"/>
                  </w:rPr>
                </w:rPrChange>
              </w:rPr>
            </w:pPr>
            <w:r w:rsidRPr="00C47FBD">
              <w:rPr>
                <w:rFonts w:asciiTheme="majorBidi" w:hAnsiTheme="majorBidi" w:cstheme="majorBidi"/>
                <w:rPrChange w:id="923" w:author="Juan  Puentes" w:date="2024-03-04T23:05:00Z">
                  <w:rPr>
                    <w:rFonts w:cs="Arial"/>
                    <w:szCs w:val="22"/>
                  </w:rPr>
                </w:rPrChange>
              </w:rPr>
              <w:t>Stock </w:t>
            </w:r>
            <w:r w:rsidRPr="00C47FBD">
              <w:rPr>
                <w:rFonts w:asciiTheme="majorBidi" w:hAnsiTheme="majorBidi" w:cstheme="majorBidi"/>
                <w:b/>
                <w:bCs/>
                <w:rPrChange w:id="924" w:author="Juan  Puentes" w:date="2024-03-04T23:05:00Z">
                  <w:rPr>
                    <w:rFonts w:cs="Arial"/>
                    <w:b/>
                    <w:bCs/>
                    <w:szCs w:val="22"/>
                  </w:rPr>
                </w:rPrChange>
              </w:rPr>
              <w:t> </w:t>
            </w:r>
          </w:p>
        </w:tc>
        <w:tc>
          <w:tcPr>
            <w:tcW w:w="620" w:type="pct"/>
            <w:hideMark/>
          </w:tcPr>
          <w:p w14:paraId="047339BD" w14:textId="77777777" w:rsidR="004E3AC4" w:rsidRPr="00C47FBD" w:rsidRDefault="004E3AC4" w:rsidP="004E3AC4">
            <w:pPr>
              <w:rPr>
                <w:rFonts w:asciiTheme="majorBidi" w:hAnsiTheme="majorBidi" w:cstheme="majorBidi"/>
                <w:lang w:val="es-CO" w:eastAsia="es-419"/>
                <w:rPrChange w:id="925" w:author="Juan  Puentes" w:date="2024-03-04T23:05:00Z">
                  <w:rPr>
                    <w:rFonts w:cs="Arial"/>
                    <w:szCs w:val="22"/>
                    <w:lang w:val="es-CO" w:eastAsia="es-419"/>
                  </w:rPr>
                </w:rPrChange>
              </w:rPr>
            </w:pPr>
            <w:r w:rsidRPr="00C47FBD">
              <w:rPr>
                <w:rFonts w:asciiTheme="majorBidi" w:hAnsiTheme="majorBidi" w:cstheme="majorBidi"/>
                <w:rPrChange w:id="926" w:author="Juan  Puentes" w:date="2024-03-04T23:05:00Z">
                  <w:rPr>
                    <w:rFonts w:cs="Arial"/>
                    <w:szCs w:val="22"/>
                  </w:rPr>
                </w:rPrChange>
              </w:rPr>
              <w:t>Gratis</w:t>
            </w:r>
            <w:r w:rsidRPr="00C47FBD">
              <w:rPr>
                <w:rFonts w:asciiTheme="majorBidi" w:hAnsiTheme="majorBidi" w:cstheme="majorBidi"/>
                <w:b/>
                <w:bCs/>
                <w:rPrChange w:id="927" w:author="Juan  Puentes" w:date="2024-03-04T23:05:00Z">
                  <w:rPr>
                    <w:rFonts w:cs="Arial"/>
                    <w:b/>
                    <w:bCs/>
                    <w:szCs w:val="22"/>
                  </w:rPr>
                </w:rPrChange>
              </w:rPr>
              <w:t> </w:t>
            </w:r>
          </w:p>
        </w:tc>
        <w:tc>
          <w:tcPr>
            <w:tcW w:w="620" w:type="pct"/>
            <w:hideMark/>
          </w:tcPr>
          <w:p w14:paraId="537ABD76" w14:textId="77777777" w:rsidR="004E3AC4" w:rsidRPr="00C47FBD" w:rsidRDefault="004E3AC4" w:rsidP="004E3AC4">
            <w:pPr>
              <w:rPr>
                <w:rFonts w:asciiTheme="majorBidi" w:hAnsiTheme="majorBidi" w:cstheme="majorBidi"/>
                <w:lang w:val="es-419" w:eastAsia="es-419"/>
                <w:rPrChange w:id="928" w:author="Juan  Puentes" w:date="2024-03-04T23:05:00Z">
                  <w:rPr>
                    <w:rFonts w:cs="Arial"/>
                    <w:szCs w:val="22"/>
                    <w:lang w:val="es-419" w:eastAsia="es-419"/>
                  </w:rPr>
                </w:rPrChange>
              </w:rPr>
            </w:pPr>
            <w:r w:rsidRPr="00C47FBD">
              <w:rPr>
                <w:rFonts w:asciiTheme="majorBidi" w:hAnsiTheme="majorBidi" w:cstheme="majorBidi"/>
                <w:lang w:val="es-419"/>
                <w:rPrChange w:id="929" w:author="Juan  Puentes" w:date="2024-03-04T23:05:00Z">
                  <w:rPr>
                    <w:rFonts w:cs="Arial"/>
                    <w:szCs w:val="22"/>
                    <w:lang w:val="es-419"/>
                  </w:rPr>
                </w:rPrChange>
              </w:rPr>
              <w:t xml:space="preserve">Aplicación Móvil </w:t>
            </w:r>
          </w:p>
        </w:tc>
      </w:tr>
      <w:tr w:rsidR="004E3AC4" w:rsidRPr="00C47FBD" w14:paraId="57CD72E3" w14:textId="77777777" w:rsidTr="006E3F10">
        <w:trPr>
          <w:trHeight w:val="288"/>
        </w:trPr>
        <w:tc>
          <w:tcPr>
            <w:tcW w:w="830" w:type="pct"/>
            <w:hideMark/>
          </w:tcPr>
          <w:p w14:paraId="29704140" w14:textId="77777777" w:rsidR="004E3AC4" w:rsidRPr="00C47FBD" w:rsidRDefault="004E3AC4" w:rsidP="004E3AC4">
            <w:pPr>
              <w:rPr>
                <w:rFonts w:asciiTheme="majorBidi" w:hAnsiTheme="majorBidi" w:cstheme="majorBidi"/>
                <w:lang w:val="es-419" w:eastAsia="es-419"/>
                <w:rPrChange w:id="930" w:author="Juan  Puentes" w:date="2024-03-04T23:05:00Z">
                  <w:rPr>
                    <w:rFonts w:cs="Arial"/>
                    <w:szCs w:val="22"/>
                    <w:lang w:val="es-419" w:eastAsia="es-419"/>
                  </w:rPr>
                </w:rPrChange>
              </w:rPr>
            </w:pPr>
            <w:r w:rsidRPr="00C47FBD">
              <w:rPr>
                <w:rFonts w:asciiTheme="majorBidi" w:hAnsiTheme="majorBidi" w:cstheme="majorBidi"/>
                <w:rPrChange w:id="931" w:author="Juan  Puentes" w:date="2024-03-04T23:05:00Z">
                  <w:rPr>
                    <w:rFonts w:cs="Arial"/>
                    <w:szCs w:val="22"/>
                  </w:rPr>
                </w:rPrChange>
              </w:rPr>
              <w:t>Cuenti </w:t>
            </w:r>
            <w:r w:rsidRPr="00C47FBD">
              <w:rPr>
                <w:rFonts w:asciiTheme="majorBidi" w:hAnsiTheme="majorBidi" w:cstheme="majorBidi"/>
                <w:b/>
                <w:bCs/>
                <w:rPrChange w:id="932" w:author="Juan  Puentes" w:date="2024-03-04T23:05:00Z">
                  <w:rPr>
                    <w:rFonts w:cs="Arial"/>
                    <w:b/>
                    <w:bCs/>
                    <w:szCs w:val="22"/>
                  </w:rPr>
                </w:rPrChange>
              </w:rPr>
              <w:t> </w:t>
            </w:r>
          </w:p>
        </w:tc>
        <w:tc>
          <w:tcPr>
            <w:tcW w:w="1690" w:type="pct"/>
            <w:hideMark/>
          </w:tcPr>
          <w:p w14:paraId="52840CD0" w14:textId="77777777" w:rsidR="004E3AC4" w:rsidRPr="00C47FBD" w:rsidRDefault="004E3AC4" w:rsidP="004E3AC4">
            <w:pPr>
              <w:rPr>
                <w:rFonts w:asciiTheme="majorBidi" w:hAnsiTheme="majorBidi" w:cstheme="majorBidi"/>
                <w:b/>
                <w:bCs/>
                <w:lang w:val="es-419" w:eastAsia="es-419"/>
                <w:rPrChange w:id="933" w:author="Juan  Puentes" w:date="2024-03-04T23:05:00Z">
                  <w:rPr>
                    <w:rFonts w:cs="Arial"/>
                    <w:b/>
                    <w:bCs/>
                    <w:szCs w:val="22"/>
                    <w:lang w:val="es-419" w:eastAsia="es-419"/>
                  </w:rPr>
                </w:rPrChange>
              </w:rPr>
            </w:pPr>
            <w:r w:rsidRPr="00C47FBD">
              <w:rPr>
                <w:rFonts w:asciiTheme="majorBidi" w:hAnsiTheme="majorBidi" w:cstheme="majorBidi"/>
                <w:b/>
                <w:bCs/>
                <w:lang w:val="es-419"/>
                <w:rPrChange w:id="934" w:author="Juan  Puentes" w:date="2024-03-04T23:05:00Z">
                  <w:rPr>
                    <w:rFonts w:cs="Arial"/>
                    <w:b/>
                    <w:bCs/>
                    <w:szCs w:val="22"/>
                    <w:lang w:val="es-419"/>
                  </w:rPr>
                </w:rPrChange>
              </w:rPr>
              <w:t>X </w:t>
            </w:r>
          </w:p>
        </w:tc>
        <w:tc>
          <w:tcPr>
            <w:tcW w:w="620" w:type="pct"/>
            <w:noWrap/>
            <w:hideMark/>
          </w:tcPr>
          <w:p w14:paraId="2EEC7C3A" w14:textId="77777777" w:rsidR="004E3AC4" w:rsidRPr="00C47FBD" w:rsidRDefault="004E3AC4" w:rsidP="004E3AC4">
            <w:pPr>
              <w:rPr>
                <w:rFonts w:asciiTheme="majorBidi" w:hAnsiTheme="majorBidi" w:cstheme="majorBidi"/>
                <w:b/>
                <w:bCs/>
                <w:lang w:val="es-419" w:eastAsia="es-419"/>
                <w:rPrChange w:id="935" w:author="Juan  Puentes" w:date="2024-03-04T23:05:00Z">
                  <w:rPr>
                    <w:rFonts w:cs="Arial"/>
                    <w:b/>
                    <w:bCs/>
                    <w:szCs w:val="22"/>
                    <w:lang w:val="es-419" w:eastAsia="es-419"/>
                  </w:rPr>
                </w:rPrChange>
              </w:rPr>
            </w:pPr>
            <w:r w:rsidRPr="00C47FBD">
              <w:rPr>
                <w:rFonts w:asciiTheme="majorBidi" w:hAnsiTheme="majorBidi" w:cstheme="majorBidi"/>
                <w:b/>
                <w:bCs/>
                <w:lang w:val="es-419"/>
                <w:rPrChange w:id="936" w:author="Juan  Puentes" w:date="2024-03-04T23:05:00Z">
                  <w:rPr>
                    <w:rFonts w:cs="Arial"/>
                    <w:b/>
                    <w:bCs/>
                    <w:szCs w:val="22"/>
                    <w:lang w:val="es-419"/>
                  </w:rPr>
                </w:rPrChange>
              </w:rPr>
              <w:t>X </w:t>
            </w:r>
          </w:p>
        </w:tc>
        <w:tc>
          <w:tcPr>
            <w:tcW w:w="620" w:type="pct"/>
            <w:noWrap/>
            <w:hideMark/>
          </w:tcPr>
          <w:p w14:paraId="41668FCB" w14:textId="77777777" w:rsidR="004E3AC4" w:rsidRPr="00C47FBD" w:rsidRDefault="004E3AC4" w:rsidP="004E3AC4">
            <w:pPr>
              <w:rPr>
                <w:rFonts w:asciiTheme="majorBidi" w:hAnsiTheme="majorBidi" w:cstheme="majorBidi"/>
                <w:b/>
                <w:bCs/>
                <w:lang w:val="es-419" w:eastAsia="es-419"/>
                <w:rPrChange w:id="937" w:author="Juan  Puentes" w:date="2024-03-04T23:05:00Z">
                  <w:rPr>
                    <w:rFonts w:cs="Arial"/>
                    <w:b/>
                    <w:bCs/>
                    <w:szCs w:val="22"/>
                    <w:lang w:val="es-419" w:eastAsia="es-419"/>
                  </w:rPr>
                </w:rPrChange>
              </w:rPr>
            </w:pPr>
            <w:r w:rsidRPr="00C47FBD">
              <w:rPr>
                <w:rFonts w:asciiTheme="majorBidi" w:hAnsiTheme="majorBidi" w:cstheme="majorBidi"/>
                <w:b/>
                <w:bCs/>
                <w:lang w:val="es-419"/>
                <w:rPrChange w:id="938" w:author="Juan  Puentes" w:date="2024-03-04T23:05:00Z">
                  <w:rPr>
                    <w:rFonts w:cs="Arial"/>
                    <w:b/>
                    <w:bCs/>
                    <w:szCs w:val="22"/>
                    <w:lang w:val="es-419"/>
                  </w:rPr>
                </w:rPrChange>
              </w:rPr>
              <w:t>X </w:t>
            </w:r>
          </w:p>
        </w:tc>
        <w:tc>
          <w:tcPr>
            <w:tcW w:w="620" w:type="pct"/>
            <w:noWrap/>
            <w:hideMark/>
          </w:tcPr>
          <w:p w14:paraId="16A7269B" w14:textId="77777777" w:rsidR="004E3AC4" w:rsidRPr="00C47FBD" w:rsidRDefault="004E3AC4" w:rsidP="004E3AC4">
            <w:pPr>
              <w:rPr>
                <w:rFonts w:asciiTheme="majorBidi" w:hAnsiTheme="majorBidi" w:cstheme="majorBidi"/>
                <w:lang w:val="es-419" w:eastAsia="es-419"/>
                <w:rPrChange w:id="939" w:author="Juan  Puentes" w:date="2024-03-04T23:05:00Z">
                  <w:rPr>
                    <w:rFonts w:ascii="Calibri" w:hAnsi="Calibri" w:cs="Calibri"/>
                    <w:szCs w:val="22"/>
                    <w:lang w:val="es-419" w:eastAsia="es-419"/>
                  </w:rPr>
                </w:rPrChange>
              </w:rPr>
            </w:pPr>
            <w:r w:rsidRPr="00C47FBD">
              <w:rPr>
                <w:rFonts w:asciiTheme="majorBidi" w:hAnsiTheme="majorBidi" w:cstheme="majorBidi"/>
                <w:lang w:val="es-419"/>
                <w:rPrChange w:id="940" w:author="Juan  Puentes" w:date="2024-03-04T23:05:00Z">
                  <w:rPr>
                    <w:rFonts w:ascii="Calibri" w:hAnsi="Calibri" w:cs="Calibri"/>
                    <w:szCs w:val="22"/>
                    <w:lang w:val="es-419"/>
                  </w:rPr>
                </w:rPrChange>
              </w:rPr>
              <w:t> </w:t>
            </w:r>
          </w:p>
        </w:tc>
        <w:tc>
          <w:tcPr>
            <w:tcW w:w="620" w:type="pct"/>
            <w:noWrap/>
            <w:hideMark/>
          </w:tcPr>
          <w:p w14:paraId="2580C334" w14:textId="77777777" w:rsidR="004E3AC4" w:rsidRPr="00C47FBD" w:rsidRDefault="004E3AC4" w:rsidP="004E3AC4">
            <w:pPr>
              <w:rPr>
                <w:rFonts w:asciiTheme="majorBidi" w:hAnsiTheme="majorBidi" w:cstheme="majorBidi"/>
                <w:b/>
                <w:bCs/>
                <w:lang w:val="es-419" w:eastAsia="es-419"/>
                <w:rPrChange w:id="941" w:author="Juan  Puentes" w:date="2024-03-04T23:05:00Z">
                  <w:rPr>
                    <w:rFonts w:cs="Arial"/>
                    <w:b/>
                    <w:bCs/>
                    <w:szCs w:val="22"/>
                    <w:lang w:val="es-419" w:eastAsia="es-419"/>
                  </w:rPr>
                </w:rPrChange>
              </w:rPr>
            </w:pPr>
            <w:r w:rsidRPr="00C47FBD">
              <w:rPr>
                <w:rFonts w:asciiTheme="majorBidi" w:hAnsiTheme="majorBidi" w:cstheme="majorBidi"/>
                <w:b/>
                <w:bCs/>
                <w:lang w:val="es-419"/>
                <w:rPrChange w:id="942" w:author="Juan  Puentes" w:date="2024-03-04T23:05:00Z">
                  <w:rPr>
                    <w:rFonts w:cs="Arial"/>
                    <w:b/>
                    <w:bCs/>
                    <w:szCs w:val="22"/>
                    <w:lang w:val="es-419"/>
                  </w:rPr>
                </w:rPrChange>
              </w:rPr>
              <w:t>X</w:t>
            </w:r>
          </w:p>
        </w:tc>
      </w:tr>
      <w:tr w:rsidR="004E3AC4" w:rsidRPr="00C47FBD" w14:paraId="34E12B31" w14:textId="77777777" w:rsidTr="006E3F10">
        <w:trPr>
          <w:trHeight w:val="288"/>
        </w:trPr>
        <w:tc>
          <w:tcPr>
            <w:tcW w:w="830" w:type="pct"/>
            <w:hideMark/>
          </w:tcPr>
          <w:p w14:paraId="7FBD55DD" w14:textId="77777777" w:rsidR="004E3AC4" w:rsidRPr="00C47FBD" w:rsidRDefault="004E3AC4" w:rsidP="004E3AC4">
            <w:pPr>
              <w:rPr>
                <w:rFonts w:asciiTheme="majorBidi" w:hAnsiTheme="majorBidi" w:cstheme="majorBidi"/>
                <w:lang w:val="es-419" w:eastAsia="es-419"/>
                <w:rPrChange w:id="943" w:author="Juan  Puentes" w:date="2024-03-04T23:05:00Z">
                  <w:rPr>
                    <w:rFonts w:cs="Arial"/>
                    <w:szCs w:val="22"/>
                    <w:lang w:val="es-419" w:eastAsia="es-419"/>
                  </w:rPr>
                </w:rPrChange>
              </w:rPr>
            </w:pPr>
            <w:r w:rsidRPr="00C47FBD">
              <w:rPr>
                <w:rFonts w:asciiTheme="majorBidi" w:hAnsiTheme="majorBidi" w:cstheme="majorBidi"/>
                <w:rPrChange w:id="944" w:author="Juan  Puentes" w:date="2024-03-04T23:05:00Z">
                  <w:rPr>
                    <w:rFonts w:cs="Arial"/>
                    <w:szCs w:val="22"/>
                  </w:rPr>
                </w:rPrChange>
              </w:rPr>
              <w:t>Glop</w:t>
            </w:r>
            <w:r w:rsidRPr="00C47FBD">
              <w:rPr>
                <w:rFonts w:asciiTheme="majorBidi" w:hAnsiTheme="majorBidi" w:cstheme="majorBidi"/>
                <w:b/>
                <w:bCs/>
                <w:rPrChange w:id="945" w:author="Juan  Puentes" w:date="2024-03-04T23:05:00Z">
                  <w:rPr>
                    <w:rFonts w:cs="Arial"/>
                    <w:b/>
                    <w:bCs/>
                    <w:szCs w:val="22"/>
                  </w:rPr>
                </w:rPrChange>
              </w:rPr>
              <w:t> </w:t>
            </w:r>
          </w:p>
        </w:tc>
        <w:tc>
          <w:tcPr>
            <w:tcW w:w="1690" w:type="pct"/>
            <w:hideMark/>
          </w:tcPr>
          <w:p w14:paraId="1D93F29A" w14:textId="77777777" w:rsidR="004E3AC4" w:rsidRPr="00C47FBD" w:rsidRDefault="004E3AC4" w:rsidP="004E3AC4">
            <w:pPr>
              <w:rPr>
                <w:rFonts w:asciiTheme="majorBidi" w:hAnsiTheme="majorBidi" w:cstheme="majorBidi"/>
                <w:b/>
                <w:bCs/>
                <w:lang w:val="es-419" w:eastAsia="es-419"/>
                <w:rPrChange w:id="946" w:author="Juan  Puentes" w:date="2024-03-04T23:05:00Z">
                  <w:rPr>
                    <w:rFonts w:cs="Arial"/>
                    <w:b/>
                    <w:bCs/>
                    <w:szCs w:val="22"/>
                    <w:lang w:val="es-419" w:eastAsia="es-419"/>
                  </w:rPr>
                </w:rPrChange>
              </w:rPr>
            </w:pPr>
            <w:r w:rsidRPr="00C47FBD">
              <w:rPr>
                <w:rFonts w:asciiTheme="majorBidi" w:hAnsiTheme="majorBidi" w:cstheme="majorBidi"/>
                <w:b/>
                <w:bCs/>
                <w:rPrChange w:id="947" w:author="Juan  Puentes" w:date="2024-03-04T23:05:00Z">
                  <w:rPr>
                    <w:rFonts w:cs="Arial"/>
                    <w:b/>
                    <w:bCs/>
                    <w:szCs w:val="22"/>
                  </w:rPr>
                </w:rPrChange>
              </w:rPr>
              <w:t>X</w:t>
            </w:r>
            <w:r w:rsidRPr="00C47FBD">
              <w:rPr>
                <w:rFonts w:asciiTheme="majorBidi" w:hAnsiTheme="majorBidi" w:cstheme="majorBidi"/>
                <w:rPrChange w:id="948" w:author="Juan  Puentes" w:date="2024-03-04T23:05:00Z">
                  <w:rPr>
                    <w:rFonts w:cs="Arial"/>
                    <w:szCs w:val="22"/>
                  </w:rPr>
                </w:rPrChange>
              </w:rPr>
              <w:t> </w:t>
            </w:r>
          </w:p>
        </w:tc>
        <w:tc>
          <w:tcPr>
            <w:tcW w:w="620" w:type="pct"/>
            <w:hideMark/>
          </w:tcPr>
          <w:p w14:paraId="4FCEC666" w14:textId="77777777" w:rsidR="004E3AC4" w:rsidRPr="00C47FBD" w:rsidRDefault="004E3AC4" w:rsidP="004E3AC4">
            <w:pPr>
              <w:rPr>
                <w:rFonts w:asciiTheme="majorBidi" w:hAnsiTheme="majorBidi" w:cstheme="majorBidi"/>
                <w:b/>
                <w:bCs/>
                <w:lang w:val="es-419" w:eastAsia="es-419"/>
                <w:rPrChange w:id="949" w:author="Juan  Puentes" w:date="2024-03-04T23:05:00Z">
                  <w:rPr>
                    <w:rFonts w:cs="Arial"/>
                    <w:b/>
                    <w:bCs/>
                    <w:szCs w:val="22"/>
                    <w:lang w:val="es-419" w:eastAsia="es-419"/>
                  </w:rPr>
                </w:rPrChange>
              </w:rPr>
            </w:pPr>
            <w:r w:rsidRPr="00C47FBD">
              <w:rPr>
                <w:rFonts w:asciiTheme="majorBidi" w:hAnsiTheme="majorBidi" w:cstheme="majorBidi"/>
                <w:b/>
                <w:bCs/>
                <w:rPrChange w:id="950" w:author="Juan  Puentes" w:date="2024-03-04T23:05:00Z">
                  <w:rPr>
                    <w:rFonts w:cs="Arial"/>
                    <w:b/>
                    <w:bCs/>
                    <w:szCs w:val="22"/>
                  </w:rPr>
                </w:rPrChange>
              </w:rPr>
              <w:t>X</w:t>
            </w:r>
            <w:r w:rsidRPr="00C47FBD">
              <w:rPr>
                <w:rFonts w:asciiTheme="majorBidi" w:hAnsiTheme="majorBidi" w:cstheme="majorBidi"/>
                <w:rPrChange w:id="951" w:author="Juan  Puentes" w:date="2024-03-04T23:05:00Z">
                  <w:rPr>
                    <w:rFonts w:cs="Arial"/>
                    <w:szCs w:val="22"/>
                  </w:rPr>
                </w:rPrChange>
              </w:rPr>
              <w:t> </w:t>
            </w:r>
          </w:p>
        </w:tc>
        <w:tc>
          <w:tcPr>
            <w:tcW w:w="620" w:type="pct"/>
            <w:hideMark/>
          </w:tcPr>
          <w:p w14:paraId="4A9E29B2" w14:textId="77777777" w:rsidR="004E3AC4" w:rsidRPr="00C47FBD" w:rsidRDefault="004E3AC4" w:rsidP="004E3AC4">
            <w:pPr>
              <w:rPr>
                <w:rFonts w:asciiTheme="majorBidi" w:hAnsiTheme="majorBidi" w:cstheme="majorBidi"/>
                <w:b/>
                <w:bCs/>
                <w:lang w:val="es-419" w:eastAsia="es-419"/>
                <w:rPrChange w:id="952" w:author="Juan  Puentes" w:date="2024-03-04T23:05:00Z">
                  <w:rPr>
                    <w:rFonts w:cs="Arial"/>
                    <w:b/>
                    <w:bCs/>
                    <w:szCs w:val="22"/>
                    <w:lang w:val="es-419" w:eastAsia="es-419"/>
                  </w:rPr>
                </w:rPrChange>
              </w:rPr>
            </w:pPr>
            <w:r w:rsidRPr="00C47FBD">
              <w:rPr>
                <w:rFonts w:asciiTheme="majorBidi" w:hAnsiTheme="majorBidi" w:cstheme="majorBidi"/>
                <w:b/>
                <w:bCs/>
                <w:rPrChange w:id="953" w:author="Juan  Puentes" w:date="2024-03-04T23:05:00Z">
                  <w:rPr>
                    <w:rFonts w:cs="Arial"/>
                    <w:b/>
                    <w:bCs/>
                    <w:szCs w:val="22"/>
                  </w:rPr>
                </w:rPrChange>
              </w:rPr>
              <w:t>X</w:t>
            </w:r>
            <w:r w:rsidRPr="00C47FBD">
              <w:rPr>
                <w:rFonts w:asciiTheme="majorBidi" w:hAnsiTheme="majorBidi" w:cstheme="majorBidi"/>
                <w:rPrChange w:id="954" w:author="Juan  Puentes" w:date="2024-03-04T23:05:00Z">
                  <w:rPr>
                    <w:rFonts w:cs="Arial"/>
                    <w:szCs w:val="22"/>
                  </w:rPr>
                </w:rPrChange>
              </w:rPr>
              <w:t> </w:t>
            </w:r>
          </w:p>
        </w:tc>
        <w:tc>
          <w:tcPr>
            <w:tcW w:w="620" w:type="pct"/>
            <w:hideMark/>
          </w:tcPr>
          <w:p w14:paraId="30B2680F" w14:textId="77777777" w:rsidR="004E3AC4" w:rsidRPr="00C47FBD" w:rsidRDefault="004E3AC4" w:rsidP="004E3AC4">
            <w:pPr>
              <w:rPr>
                <w:rFonts w:asciiTheme="majorBidi" w:hAnsiTheme="majorBidi" w:cstheme="majorBidi"/>
                <w:lang w:val="es-419" w:eastAsia="es-419"/>
                <w:rPrChange w:id="955" w:author="Juan  Puentes" w:date="2024-03-04T23:05:00Z">
                  <w:rPr>
                    <w:rFonts w:cs="Arial"/>
                    <w:szCs w:val="22"/>
                    <w:lang w:val="es-419" w:eastAsia="es-419"/>
                  </w:rPr>
                </w:rPrChange>
              </w:rPr>
            </w:pPr>
            <w:r w:rsidRPr="00C47FBD">
              <w:rPr>
                <w:rFonts w:asciiTheme="majorBidi" w:hAnsiTheme="majorBidi" w:cstheme="majorBidi"/>
                <w:lang w:val="es-419"/>
                <w:rPrChange w:id="956" w:author="Juan  Puentes" w:date="2024-03-04T23:05:00Z">
                  <w:rPr>
                    <w:rFonts w:cs="Arial"/>
                    <w:szCs w:val="22"/>
                    <w:lang w:val="es-419"/>
                  </w:rPr>
                </w:rPrChange>
              </w:rPr>
              <w:t> </w:t>
            </w:r>
          </w:p>
        </w:tc>
        <w:tc>
          <w:tcPr>
            <w:tcW w:w="620" w:type="pct"/>
            <w:noWrap/>
            <w:hideMark/>
          </w:tcPr>
          <w:p w14:paraId="474ECB7C" w14:textId="77777777" w:rsidR="004E3AC4" w:rsidRPr="00C47FBD" w:rsidRDefault="004E3AC4" w:rsidP="004E3AC4">
            <w:pPr>
              <w:rPr>
                <w:rFonts w:asciiTheme="majorBidi" w:hAnsiTheme="majorBidi" w:cstheme="majorBidi"/>
                <w:b/>
                <w:bCs/>
                <w:lang w:val="es-419" w:eastAsia="es-419"/>
                <w:rPrChange w:id="957" w:author="Juan  Puentes" w:date="2024-03-04T23:05:00Z">
                  <w:rPr>
                    <w:rFonts w:cs="Arial"/>
                    <w:b/>
                    <w:bCs/>
                    <w:szCs w:val="22"/>
                    <w:lang w:val="es-419" w:eastAsia="es-419"/>
                  </w:rPr>
                </w:rPrChange>
              </w:rPr>
            </w:pPr>
            <w:r w:rsidRPr="00C47FBD">
              <w:rPr>
                <w:rFonts w:asciiTheme="majorBidi" w:hAnsiTheme="majorBidi" w:cstheme="majorBidi"/>
                <w:b/>
                <w:bCs/>
                <w:lang w:val="es-419"/>
                <w:rPrChange w:id="958" w:author="Juan  Puentes" w:date="2024-03-04T23:05:00Z">
                  <w:rPr>
                    <w:rFonts w:cs="Arial"/>
                    <w:b/>
                    <w:bCs/>
                    <w:szCs w:val="22"/>
                    <w:lang w:val="es-419"/>
                  </w:rPr>
                </w:rPrChange>
              </w:rPr>
              <w:t>X</w:t>
            </w:r>
          </w:p>
        </w:tc>
      </w:tr>
      <w:tr w:rsidR="004E3AC4" w:rsidRPr="00C47FBD" w14:paraId="6BE36C89" w14:textId="77777777" w:rsidTr="006E3F10">
        <w:trPr>
          <w:trHeight w:val="288"/>
        </w:trPr>
        <w:tc>
          <w:tcPr>
            <w:tcW w:w="830" w:type="pct"/>
            <w:hideMark/>
          </w:tcPr>
          <w:p w14:paraId="3D42B3CB" w14:textId="77777777" w:rsidR="004E3AC4" w:rsidRPr="00C47FBD" w:rsidRDefault="004E3AC4" w:rsidP="004E3AC4">
            <w:pPr>
              <w:rPr>
                <w:rFonts w:asciiTheme="majorBidi" w:hAnsiTheme="majorBidi" w:cstheme="majorBidi"/>
                <w:lang w:val="es-419" w:eastAsia="es-419"/>
                <w:rPrChange w:id="959" w:author="Juan  Puentes" w:date="2024-03-04T23:05:00Z">
                  <w:rPr>
                    <w:rFonts w:cs="Arial"/>
                    <w:szCs w:val="22"/>
                    <w:lang w:val="es-419" w:eastAsia="es-419"/>
                  </w:rPr>
                </w:rPrChange>
              </w:rPr>
            </w:pPr>
            <w:r w:rsidRPr="00C47FBD">
              <w:rPr>
                <w:rFonts w:asciiTheme="majorBidi" w:hAnsiTheme="majorBidi" w:cstheme="majorBidi"/>
                <w:rPrChange w:id="960" w:author="Juan  Puentes" w:date="2024-03-04T23:05:00Z">
                  <w:rPr>
                    <w:rFonts w:cs="Arial"/>
                    <w:szCs w:val="22"/>
                  </w:rPr>
                </w:rPrChange>
              </w:rPr>
              <w:t>Sicar</w:t>
            </w:r>
            <w:r w:rsidRPr="00C47FBD">
              <w:rPr>
                <w:rFonts w:asciiTheme="majorBidi" w:hAnsiTheme="majorBidi" w:cstheme="majorBidi"/>
                <w:b/>
                <w:bCs/>
                <w:rPrChange w:id="961" w:author="Juan  Puentes" w:date="2024-03-04T23:05:00Z">
                  <w:rPr>
                    <w:rFonts w:cs="Arial"/>
                    <w:b/>
                    <w:bCs/>
                    <w:szCs w:val="22"/>
                  </w:rPr>
                </w:rPrChange>
              </w:rPr>
              <w:t> </w:t>
            </w:r>
          </w:p>
        </w:tc>
        <w:tc>
          <w:tcPr>
            <w:tcW w:w="1690" w:type="pct"/>
            <w:hideMark/>
          </w:tcPr>
          <w:p w14:paraId="42F8470A" w14:textId="77777777" w:rsidR="004E3AC4" w:rsidRPr="00C47FBD" w:rsidRDefault="004E3AC4" w:rsidP="004E3AC4">
            <w:pPr>
              <w:rPr>
                <w:rFonts w:asciiTheme="majorBidi" w:hAnsiTheme="majorBidi" w:cstheme="majorBidi"/>
                <w:b/>
                <w:bCs/>
                <w:lang w:val="es-419" w:eastAsia="es-419"/>
                <w:rPrChange w:id="962" w:author="Juan  Puentes" w:date="2024-03-04T23:05:00Z">
                  <w:rPr>
                    <w:rFonts w:cs="Arial"/>
                    <w:b/>
                    <w:bCs/>
                    <w:szCs w:val="22"/>
                    <w:lang w:val="es-419" w:eastAsia="es-419"/>
                  </w:rPr>
                </w:rPrChange>
              </w:rPr>
            </w:pPr>
            <w:r w:rsidRPr="00C47FBD">
              <w:rPr>
                <w:rFonts w:asciiTheme="majorBidi" w:hAnsiTheme="majorBidi" w:cstheme="majorBidi"/>
                <w:b/>
                <w:bCs/>
                <w:lang w:val="es-419"/>
                <w:rPrChange w:id="963" w:author="Juan  Puentes" w:date="2024-03-04T23:05:00Z">
                  <w:rPr>
                    <w:rFonts w:cs="Arial"/>
                    <w:b/>
                    <w:bCs/>
                    <w:szCs w:val="22"/>
                    <w:lang w:val="es-419"/>
                  </w:rPr>
                </w:rPrChange>
              </w:rPr>
              <w:t>X </w:t>
            </w:r>
          </w:p>
        </w:tc>
        <w:tc>
          <w:tcPr>
            <w:tcW w:w="620" w:type="pct"/>
            <w:noWrap/>
            <w:hideMark/>
          </w:tcPr>
          <w:p w14:paraId="49CA31BC" w14:textId="77777777" w:rsidR="004E3AC4" w:rsidRPr="00C47FBD" w:rsidRDefault="004E3AC4" w:rsidP="004E3AC4">
            <w:pPr>
              <w:rPr>
                <w:rFonts w:asciiTheme="majorBidi" w:hAnsiTheme="majorBidi" w:cstheme="majorBidi"/>
                <w:b/>
                <w:bCs/>
                <w:lang w:val="es-419" w:eastAsia="es-419"/>
                <w:rPrChange w:id="964" w:author="Juan  Puentes" w:date="2024-03-04T23:05:00Z">
                  <w:rPr>
                    <w:rFonts w:cs="Arial"/>
                    <w:b/>
                    <w:bCs/>
                    <w:szCs w:val="22"/>
                    <w:lang w:val="es-419" w:eastAsia="es-419"/>
                  </w:rPr>
                </w:rPrChange>
              </w:rPr>
            </w:pPr>
            <w:r w:rsidRPr="00C47FBD">
              <w:rPr>
                <w:rFonts w:asciiTheme="majorBidi" w:hAnsiTheme="majorBidi" w:cstheme="majorBidi"/>
                <w:b/>
                <w:bCs/>
                <w:lang w:val="es-419"/>
                <w:rPrChange w:id="965" w:author="Juan  Puentes" w:date="2024-03-04T23:05:00Z">
                  <w:rPr>
                    <w:rFonts w:cs="Arial"/>
                    <w:b/>
                    <w:bCs/>
                    <w:szCs w:val="22"/>
                    <w:lang w:val="es-419"/>
                  </w:rPr>
                </w:rPrChange>
              </w:rPr>
              <w:t>X </w:t>
            </w:r>
          </w:p>
        </w:tc>
        <w:tc>
          <w:tcPr>
            <w:tcW w:w="620" w:type="pct"/>
            <w:noWrap/>
            <w:hideMark/>
          </w:tcPr>
          <w:p w14:paraId="6CE2D0BC" w14:textId="77777777" w:rsidR="004E3AC4" w:rsidRPr="00C47FBD" w:rsidRDefault="004E3AC4" w:rsidP="004E3AC4">
            <w:pPr>
              <w:rPr>
                <w:rFonts w:asciiTheme="majorBidi" w:hAnsiTheme="majorBidi" w:cstheme="majorBidi"/>
                <w:b/>
                <w:bCs/>
                <w:lang w:val="es-419" w:eastAsia="es-419"/>
                <w:rPrChange w:id="966" w:author="Juan  Puentes" w:date="2024-03-04T23:05:00Z">
                  <w:rPr>
                    <w:rFonts w:cs="Arial"/>
                    <w:b/>
                    <w:bCs/>
                    <w:szCs w:val="22"/>
                    <w:lang w:val="es-419" w:eastAsia="es-419"/>
                  </w:rPr>
                </w:rPrChange>
              </w:rPr>
            </w:pPr>
            <w:r w:rsidRPr="00C47FBD">
              <w:rPr>
                <w:rFonts w:asciiTheme="majorBidi" w:hAnsiTheme="majorBidi" w:cstheme="majorBidi"/>
                <w:b/>
                <w:bCs/>
                <w:lang w:val="es-419"/>
                <w:rPrChange w:id="967" w:author="Juan  Puentes" w:date="2024-03-04T23:05:00Z">
                  <w:rPr>
                    <w:rFonts w:cs="Arial"/>
                    <w:b/>
                    <w:bCs/>
                    <w:szCs w:val="22"/>
                    <w:lang w:val="es-419"/>
                  </w:rPr>
                </w:rPrChange>
              </w:rPr>
              <w:t>X </w:t>
            </w:r>
          </w:p>
        </w:tc>
        <w:tc>
          <w:tcPr>
            <w:tcW w:w="620" w:type="pct"/>
            <w:noWrap/>
            <w:hideMark/>
          </w:tcPr>
          <w:p w14:paraId="546EBB86" w14:textId="77777777" w:rsidR="004E3AC4" w:rsidRPr="00C47FBD" w:rsidRDefault="004E3AC4" w:rsidP="004E3AC4">
            <w:pPr>
              <w:rPr>
                <w:rFonts w:asciiTheme="majorBidi" w:hAnsiTheme="majorBidi" w:cstheme="majorBidi"/>
                <w:lang w:val="es-419" w:eastAsia="es-419"/>
                <w:rPrChange w:id="968" w:author="Juan  Puentes" w:date="2024-03-04T23:05:00Z">
                  <w:rPr>
                    <w:rFonts w:ascii="Calibri" w:hAnsi="Calibri" w:cs="Calibri"/>
                    <w:szCs w:val="22"/>
                    <w:lang w:val="es-419" w:eastAsia="es-419"/>
                  </w:rPr>
                </w:rPrChange>
              </w:rPr>
            </w:pPr>
            <w:r w:rsidRPr="00C47FBD">
              <w:rPr>
                <w:rFonts w:asciiTheme="majorBidi" w:hAnsiTheme="majorBidi" w:cstheme="majorBidi"/>
                <w:lang w:val="es-419"/>
                <w:rPrChange w:id="969" w:author="Juan  Puentes" w:date="2024-03-04T23:05:00Z">
                  <w:rPr>
                    <w:rFonts w:ascii="Calibri" w:hAnsi="Calibri" w:cs="Calibri"/>
                    <w:szCs w:val="22"/>
                    <w:lang w:val="es-419"/>
                  </w:rPr>
                </w:rPrChange>
              </w:rPr>
              <w:t> </w:t>
            </w:r>
          </w:p>
        </w:tc>
        <w:tc>
          <w:tcPr>
            <w:tcW w:w="620" w:type="pct"/>
            <w:noWrap/>
            <w:hideMark/>
          </w:tcPr>
          <w:p w14:paraId="371CEE01" w14:textId="77777777" w:rsidR="004E3AC4" w:rsidRPr="00C47FBD" w:rsidRDefault="004E3AC4" w:rsidP="004E3AC4">
            <w:pPr>
              <w:rPr>
                <w:rFonts w:asciiTheme="majorBidi" w:hAnsiTheme="majorBidi" w:cstheme="majorBidi"/>
                <w:lang w:val="es-419" w:eastAsia="es-419"/>
                <w:rPrChange w:id="970" w:author="Juan  Puentes" w:date="2024-03-04T23:05:00Z">
                  <w:rPr>
                    <w:rFonts w:cs="Arial"/>
                    <w:szCs w:val="22"/>
                    <w:lang w:val="es-419" w:eastAsia="es-419"/>
                  </w:rPr>
                </w:rPrChange>
              </w:rPr>
            </w:pPr>
            <w:r w:rsidRPr="00C47FBD">
              <w:rPr>
                <w:rFonts w:asciiTheme="majorBidi" w:hAnsiTheme="majorBidi" w:cstheme="majorBidi"/>
                <w:lang w:val="es-419"/>
                <w:rPrChange w:id="971" w:author="Juan  Puentes" w:date="2024-03-04T23:05:00Z">
                  <w:rPr>
                    <w:rFonts w:cs="Arial"/>
                    <w:szCs w:val="22"/>
                    <w:lang w:val="es-419"/>
                  </w:rPr>
                </w:rPrChange>
              </w:rPr>
              <w:t> </w:t>
            </w:r>
          </w:p>
        </w:tc>
      </w:tr>
      <w:tr w:rsidR="004E3AC4" w:rsidRPr="00C47FBD" w14:paraId="48930B7F" w14:textId="77777777" w:rsidTr="006E3F10">
        <w:trPr>
          <w:trHeight w:val="288"/>
        </w:trPr>
        <w:tc>
          <w:tcPr>
            <w:tcW w:w="830" w:type="pct"/>
            <w:hideMark/>
          </w:tcPr>
          <w:p w14:paraId="0EC7AB40" w14:textId="77777777" w:rsidR="004E3AC4" w:rsidRPr="00C47FBD" w:rsidRDefault="004E3AC4" w:rsidP="004E3AC4">
            <w:pPr>
              <w:rPr>
                <w:rFonts w:asciiTheme="majorBidi" w:hAnsiTheme="majorBidi" w:cstheme="majorBidi"/>
                <w:lang w:val="es-419" w:eastAsia="es-419"/>
                <w:rPrChange w:id="972" w:author="Juan  Puentes" w:date="2024-03-04T23:05:00Z">
                  <w:rPr>
                    <w:rFonts w:cs="Arial"/>
                    <w:szCs w:val="22"/>
                    <w:lang w:val="es-419" w:eastAsia="es-419"/>
                  </w:rPr>
                </w:rPrChange>
              </w:rPr>
            </w:pPr>
            <w:r w:rsidRPr="00C47FBD">
              <w:rPr>
                <w:rFonts w:asciiTheme="majorBidi" w:hAnsiTheme="majorBidi" w:cstheme="majorBidi"/>
                <w:rPrChange w:id="973" w:author="Juan  Puentes" w:date="2024-03-04T23:05:00Z">
                  <w:rPr>
                    <w:rFonts w:cs="Arial"/>
                    <w:szCs w:val="22"/>
                  </w:rPr>
                </w:rPrChange>
              </w:rPr>
              <w:t>OpenBravo</w:t>
            </w:r>
            <w:r w:rsidRPr="00C47FBD">
              <w:rPr>
                <w:rFonts w:asciiTheme="majorBidi" w:hAnsiTheme="majorBidi" w:cstheme="majorBidi"/>
                <w:b/>
                <w:bCs/>
                <w:rPrChange w:id="974" w:author="Juan  Puentes" w:date="2024-03-04T23:05:00Z">
                  <w:rPr>
                    <w:rFonts w:cs="Arial"/>
                    <w:b/>
                    <w:bCs/>
                    <w:szCs w:val="22"/>
                  </w:rPr>
                </w:rPrChange>
              </w:rPr>
              <w:t> </w:t>
            </w:r>
          </w:p>
        </w:tc>
        <w:tc>
          <w:tcPr>
            <w:tcW w:w="1690" w:type="pct"/>
            <w:hideMark/>
          </w:tcPr>
          <w:p w14:paraId="1D0163E2" w14:textId="77777777" w:rsidR="004E3AC4" w:rsidRPr="00C47FBD" w:rsidRDefault="004E3AC4" w:rsidP="004E3AC4">
            <w:pPr>
              <w:rPr>
                <w:rFonts w:asciiTheme="majorBidi" w:hAnsiTheme="majorBidi" w:cstheme="majorBidi"/>
                <w:b/>
                <w:bCs/>
                <w:lang w:val="es-419" w:eastAsia="es-419"/>
                <w:rPrChange w:id="975" w:author="Juan  Puentes" w:date="2024-03-04T23:05:00Z">
                  <w:rPr>
                    <w:rFonts w:cs="Arial"/>
                    <w:b/>
                    <w:bCs/>
                    <w:szCs w:val="22"/>
                    <w:lang w:val="es-419" w:eastAsia="es-419"/>
                  </w:rPr>
                </w:rPrChange>
              </w:rPr>
            </w:pPr>
            <w:r w:rsidRPr="00C47FBD">
              <w:rPr>
                <w:rFonts w:asciiTheme="majorBidi" w:hAnsiTheme="majorBidi" w:cstheme="majorBidi"/>
                <w:b/>
                <w:bCs/>
                <w:rPrChange w:id="976" w:author="Juan  Puentes" w:date="2024-03-04T23:05:00Z">
                  <w:rPr>
                    <w:rFonts w:cs="Arial"/>
                    <w:b/>
                    <w:bCs/>
                    <w:szCs w:val="22"/>
                  </w:rPr>
                </w:rPrChange>
              </w:rPr>
              <w:t>X</w:t>
            </w:r>
            <w:r w:rsidRPr="00C47FBD">
              <w:rPr>
                <w:rFonts w:asciiTheme="majorBidi" w:hAnsiTheme="majorBidi" w:cstheme="majorBidi"/>
                <w:rPrChange w:id="977" w:author="Juan  Puentes" w:date="2024-03-04T23:05:00Z">
                  <w:rPr>
                    <w:rFonts w:cs="Arial"/>
                    <w:szCs w:val="22"/>
                  </w:rPr>
                </w:rPrChange>
              </w:rPr>
              <w:t> </w:t>
            </w:r>
          </w:p>
        </w:tc>
        <w:tc>
          <w:tcPr>
            <w:tcW w:w="620" w:type="pct"/>
            <w:hideMark/>
          </w:tcPr>
          <w:p w14:paraId="5961A054" w14:textId="77777777" w:rsidR="004E3AC4" w:rsidRPr="00C47FBD" w:rsidRDefault="004E3AC4" w:rsidP="004E3AC4">
            <w:pPr>
              <w:rPr>
                <w:rFonts w:asciiTheme="majorBidi" w:hAnsiTheme="majorBidi" w:cstheme="majorBidi"/>
                <w:b/>
                <w:bCs/>
                <w:lang w:val="es-419" w:eastAsia="es-419"/>
                <w:rPrChange w:id="978" w:author="Juan  Puentes" w:date="2024-03-04T23:05:00Z">
                  <w:rPr>
                    <w:rFonts w:cs="Arial"/>
                    <w:b/>
                    <w:bCs/>
                    <w:szCs w:val="22"/>
                    <w:lang w:val="es-419" w:eastAsia="es-419"/>
                  </w:rPr>
                </w:rPrChange>
              </w:rPr>
            </w:pPr>
            <w:r w:rsidRPr="00C47FBD">
              <w:rPr>
                <w:rFonts w:asciiTheme="majorBidi" w:hAnsiTheme="majorBidi" w:cstheme="majorBidi"/>
                <w:b/>
                <w:bCs/>
                <w:rPrChange w:id="979" w:author="Juan  Puentes" w:date="2024-03-04T23:05:00Z">
                  <w:rPr>
                    <w:rFonts w:cs="Arial"/>
                    <w:b/>
                    <w:bCs/>
                    <w:szCs w:val="22"/>
                  </w:rPr>
                </w:rPrChange>
              </w:rPr>
              <w:t>X</w:t>
            </w:r>
            <w:r w:rsidRPr="00C47FBD">
              <w:rPr>
                <w:rFonts w:asciiTheme="majorBidi" w:hAnsiTheme="majorBidi" w:cstheme="majorBidi"/>
                <w:rPrChange w:id="980" w:author="Juan  Puentes" w:date="2024-03-04T23:05:00Z">
                  <w:rPr>
                    <w:rFonts w:cs="Arial"/>
                    <w:szCs w:val="22"/>
                  </w:rPr>
                </w:rPrChange>
              </w:rPr>
              <w:t> </w:t>
            </w:r>
          </w:p>
        </w:tc>
        <w:tc>
          <w:tcPr>
            <w:tcW w:w="620" w:type="pct"/>
            <w:hideMark/>
          </w:tcPr>
          <w:p w14:paraId="11509E72" w14:textId="77777777" w:rsidR="004E3AC4" w:rsidRPr="00C47FBD" w:rsidRDefault="004E3AC4" w:rsidP="004E3AC4">
            <w:pPr>
              <w:rPr>
                <w:rFonts w:asciiTheme="majorBidi" w:hAnsiTheme="majorBidi" w:cstheme="majorBidi"/>
                <w:b/>
                <w:bCs/>
                <w:lang w:val="es-419" w:eastAsia="es-419"/>
                <w:rPrChange w:id="981" w:author="Juan  Puentes" w:date="2024-03-04T23:05:00Z">
                  <w:rPr>
                    <w:rFonts w:cs="Arial"/>
                    <w:b/>
                    <w:bCs/>
                    <w:szCs w:val="22"/>
                    <w:lang w:val="es-419" w:eastAsia="es-419"/>
                  </w:rPr>
                </w:rPrChange>
              </w:rPr>
            </w:pPr>
            <w:r w:rsidRPr="00C47FBD">
              <w:rPr>
                <w:rFonts w:asciiTheme="majorBidi" w:hAnsiTheme="majorBidi" w:cstheme="majorBidi"/>
                <w:b/>
                <w:bCs/>
                <w:rPrChange w:id="982" w:author="Juan  Puentes" w:date="2024-03-04T23:05:00Z">
                  <w:rPr>
                    <w:rFonts w:cs="Arial"/>
                    <w:b/>
                    <w:bCs/>
                    <w:szCs w:val="22"/>
                  </w:rPr>
                </w:rPrChange>
              </w:rPr>
              <w:t>X</w:t>
            </w:r>
            <w:r w:rsidRPr="00C47FBD">
              <w:rPr>
                <w:rFonts w:asciiTheme="majorBidi" w:hAnsiTheme="majorBidi" w:cstheme="majorBidi"/>
                <w:rPrChange w:id="983" w:author="Juan  Puentes" w:date="2024-03-04T23:05:00Z">
                  <w:rPr>
                    <w:rFonts w:cs="Arial"/>
                    <w:szCs w:val="22"/>
                  </w:rPr>
                </w:rPrChange>
              </w:rPr>
              <w:t> </w:t>
            </w:r>
          </w:p>
        </w:tc>
        <w:tc>
          <w:tcPr>
            <w:tcW w:w="620" w:type="pct"/>
            <w:hideMark/>
          </w:tcPr>
          <w:p w14:paraId="5CDB2C6A" w14:textId="77777777" w:rsidR="004E3AC4" w:rsidRPr="00C47FBD" w:rsidRDefault="004E3AC4" w:rsidP="004E3AC4">
            <w:pPr>
              <w:rPr>
                <w:rFonts w:asciiTheme="majorBidi" w:hAnsiTheme="majorBidi" w:cstheme="majorBidi"/>
                <w:lang w:val="es-419" w:eastAsia="es-419"/>
                <w:rPrChange w:id="984" w:author="Juan  Puentes" w:date="2024-03-04T23:05:00Z">
                  <w:rPr>
                    <w:rFonts w:cs="Arial"/>
                    <w:szCs w:val="22"/>
                    <w:lang w:val="es-419" w:eastAsia="es-419"/>
                  </w:rPr>
                </w:rPrChange>
              </w:rPr>
            </w:pPr>
            <w:r w:rsidRPr="00C47FBD">
              <w:rPr>
                <w:rFonts w:asciiTheme="majorBidi" w:hAnsiTheme="majorBidi" w:cstheme="majorBidi"/>
                <w:lang w:val="es-419"/>
                <w:rPrChange w:id="985" w:author="Juan  Puentes" w:date="2024-03-04T23:05:00Z">
                  <w:rPr>
                    <w:rFonts w:cs="Arial"/>
                    <w:szCs w:val="22"/>
                    <w:lang w:val="es-419"/>
                  </w:rPr>
                </w:rPrChange>
              </w:rPr>
              <w:t> </w:t>
            </w:r>
          </w:p>
        </w:tc>
        <w:tc>
          <w:tcPr>
            <w:tcW w:w="620" w:type="pct"/>
            <w:noWrap/>
            <w:hideMark/>
          </w:tcPr>
          <w:p w14:paraId="5F43D6C4" w14:textId="77777777" w:rsidR="004E3AC4" w:rsidRPr="00C47FBD" w:rsidRDefault="004E3AC4" w:rsidP="004E3AC4">
            <w:pPr>
              <w:rPr>
                <w:rFonts w:asciiTheme="majorBidi" w:hAnsiTheme="majorBidi" w:cstheme="majorBidi"/>
                <w:b/>
                <w:bCs/>
                <w:lang w:val="es-419" w:eastAsia="es-419"/>
                <w:rPrChange w:id="986" w:author="Juan  Puentes" w:date="2024-03-04T23:05:00Z">
                  <w:rPr>
                    <w:rFonts w:cs="Arial"/>
                    <w:b/>
                    <w:bCs/>
                    <w:szCs w:val="22"/>
                    <w:lang w:val="es-419" w:eastAsia="es-419"/>
                  </w:rPr>
                </w:rPrChange>
              </w:rPr>
            </w:pPr>
            <w:r w:rsidRPr="00C47FBD">
              <w:rPr>
                <w:rFonts w:asciiTheme="majorBidi" w:hAnsiTheme="majorBidi" w:cstheme="majorBidi"/>
                <w:b/>
                <w:bCs/>
                <w:lang w:val="es-419"/>
                <w:rPrChange w:id="987" w:author="Juan  Puentes" w:date="2024-03-04T23:05:00Z">
                  <w:rPr>
                    <w:rFonts w:cs="Arial"/>
                    <w:b/>
                    <w:bCs/>
                    <w:szCs w:val="22"/>
                    <w:lang w:val="es-419"/>
                  </w:rPr>
                </w:rPrChange>
              </w:rPr>
              <w:t>X</w:t>
            </w:r>
          </w:p>
        </w:tc>
      </w:tr>
    </w:tbl>
    <w:p w14:paraId="4C2CEF5D" w14:textId="77777777" w:rsidR="004E3AC4" w:rsidRPr="00C47FBD" w:rsidRDefault="004E3AC4" w:rsidP="004E3AC4">
      <w:pPr>
        <w:spacing w:after="0" w:line="480" w:lineRule="auto"/>
        <w:jc w:val="both"/>
        <w:rPr>
          <w:rFonts w:asciiTheme="majorBidi" w:eastAsia="SimSun" w:hAnsiTheme="majorBidi" w:cstheme="majorBidi"/>
          <w:color w:val="000000"/>
          <w:lang w:val="es-ES" w:eastAsia="ja-JP"/>
          <w:rPrChange w:id="988" w:author="Juan  Puentes" w:date="2024-03-04T23:05:00Z">
            <w:rPr>
              <w:rFonts w:eastAsia="SimSun"/>
              <w:color w:val="000000"/>
              <w:sz w:val="22"/>
              <w:lang w:val="es-ES" w:eastAsia="ja-JP"/>
            </w:rPr>
          </w:rPrChange>
        </w:rPr>
      </w:pPr>
      <w:r w:rsidRPr="00C47FBD">
        <w:rPr>
          <w:rFonts w:asciiTheme="majorBidi" w:eastAsia="SimSun" w:hAnsiTheme="majorBidi" w:cstheme="majorBidi"/>
          <w:color w:val="000000"/>
          <w:lang w:val="es-ES" w:eastAsia="ja-JP"/>
          <w:rPrChange w:id="989" w:author="Juan  Puentes" w:date="2024-03-04T23:05:00Z">
            <w:rPr>
              <w:rFonts w:eastAsia="SimSun"/>
              <w:color w:val="000000"/>
              <w:sz w:val="22"/>
              <w:lang w:val="es-ES" w:eastAsia="ja-JP"/>
            </w:rPr>
          </w:rPrChange>
        </w:rPr>
        <w:t>Nota: La tabla contiene la comparación de las aplicaciones similares a la desarrollada en el proyecto. Fuente Elaboración propia</w:t>
      </w:r>
    </w:p>
    <w:p w14:paraId="72E78FA9" w14:textId="77777777"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990" w:author="Juan  Puentes" w:date="2024-03-04T23:05:00Z">
            <w:rPr>
              <w:rFonts w:eastAsia="SimSun"/>
              <w:color w:val="000000"/>
              <w:lang w:val="es-ES" w:eastAsia="ja-JP"/>
            </w:rPr>
          </w:rPrChange>
        </w:rPr>
      </w:pPr>
    </w:p>
    <w:p w14:paraId="387F2E2C" w14:textId="77777777"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991"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992" w:author="Juan  Puentes" w:date="2024-03-04T23:05:00Z">
            <w:rPr>
              <w:rFonts w:eastAsia="SimSun"/>
              <w:color w:val="000000"/>
              <w:lang w:val="es-ES" w:eastAsia="ja-JP"/>
            </w:rPr>
          </w:rPrChange>
        </w:rPr>
        <w:t>Observando la tabla anterior se puede concluir, que las aplicaciones son pagas, es decir, para el uso concurrido se debe realizar el pago, podemos determinar que solo una aplicación no cuenta con soporte para celular (Sicar), la aplicación web que se propone en este trabajo de grado es gratis cuenta con un mecanismo de un informe semanal.</w:t>
      </w:r>
    </w:p>
    <w:p w14:paraId="021B177E" w14:textId="77777777" w:rsidR="004E3AC4" w:rsidRPr="00C47FBD" w:rsidRDefault="004E3AC4" w:rsidP="004E3AC4">
      <w:pPr>
        <w:keepNext/>
        <w:keepLines/>
        <w:numPr>
          <w:ilvl w:val="1"/>
          <w:numId w:val="18"/>
        </w:numPr>
        <w:spacing w:before="240" w:after="120" w:line="480" w:lineRule="auto"/>
        <w:ind w:left="0" w:firstLine="0"/>
        <w:jc w:val="both"/>
        <w:outlineLvl w:val="1"/>
        <w:rPr>
          <w:rFonts w:asciiTheme="majorBidi" w:eastAsia="SimHei" w:hAnsiTheme="majorBidi" w:cstheme="majorBidi"/>
          <w:b/>
          <w:bCs/>
          <w:color w:val="000000"/>
          <w:lang w:val="es-ES" w:eastAsia="ja-JP"/>
          <w:rPrChange w:id="993" w:author="Juan  Puentes" w:date="2024-03-04T23:05:00Z">
            <w:rPr>
              <w:rFonts w:eastAsia="SimHei"/>
              <w:b/>
              <w:bCs/>
              <w:color w:val="000000"/>
              <w:lang w:val="es-ES" w:eastAsia="ja-JP"/>
            </w:rPr>
          </w:rPrChange>
        </w:rPr>
      </w:pPr>
      <w:bookmarkStart w:id="994" w:name="_Toc149761258"/>
      <w:bookmarkStart w:id="995" w:name="_Toc162558004"/>
      <w:r w:rsidRPr="00C47FBD">
        <w:rPr>
          <w:rFonts w:asciiTheme="majorBidi" w:eastAsia="SimHei" w:hAnsiTheme="majorBidi" w:cstheme="majorBidi"/>
          <w:b/>
          <w:bCs/>
          <w:color w:val="000000"/>
          <w:lang w:val="es-ES" w:eastAsia="ja-JP"/>
          <w:rPrChange w:id="996" w:author="Juan  Puentes" w:date="2024-03-04T23:05:00Z">
            <w:rPr>
              <w:rFonts w:eastAsia="SimHei"/>
              <w:b/>
              <w:bCs/>
              <w:color w:val="000000"/>
              <w:lang w:val="es-ES" w:eastAsia="ja-JP"/>
            </w:rPr>
          </w:rPrChange>
        </w:rPr>
        <w:t>Marco Legal</w:t>
      </w:r>
      <w:bookmarkEnd w:id="994"/>
      <w:bookmarkEnd w:id="995"/>
    </w:p>
    <w:p w14:paraId="6460F784" w14:textId="2D5BA909" w:rsidR="004E3AC4" w:rsidRPr="00C47FBD"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Change w:id="997"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998" w:author="Juan  Puentes" w:date="2024-03-04T23:05:00Z">
            <w:rPr>
              <w:rFonts w:eastAsia="SimSun"/>
              <w:color w:val="000000"/>
              <w:lang w:val="es-ES" w:eastAsia="ja-JP"/>
            </w:rPr>
          </w:rPrChange>
        </w:rPr>
        <w:t xml:space="preserve">Ley 23 de 1982 sobre derechos de autor: Protege los derechos de autor en Colombia. Define el derecho de autor y estable el control exclusivo del autor sobre su obra. También establece excepciones y sanciones por infracción de derechos. La protección de los derechos de autor dura toda la vida del autor y hasta 80 años </w:t>
      </w:r>
      <w:r w:rsidRPr="00C47FBD">
        <w:rPr>
          <w:rFonts w:asciiTheme="majorBidi" w:eastAsia="SimSun" w:hAnsiTheme="majorBidi" w:cstheme="majorBidi"/>
          <w:color w:val="000000"/>
          <w:lang w:val="es-ES" w:eastAsia="ja-JP"/>
          <w:rPrChange w:id="999" w:author="Juan  Puentes" w:date="2024-03-04T23:05:00Z">
            <w:rPr>
              <w:rFonts w:eastAsia="SimSun"/>
              <w:color w:val="000000"/>
              <w:lang w:val="es-ES" w:eastAsia="ja-JP"/>
            </w:rPr>
          </w:rPrChange>
        </w:rPr>
        <w:lastRenderedPageBreak/>
        <w:t>después de su muerte (</w:t>
      </w:r>
      <w:sdt>
        <w:sdtPr>
          <w:rPr>
            <w:rFonts w:asciiTheme="majorBidi" w:eastAsia="SimSun" w:hAnsiTheme="majorBidi" w:cstheme="majorBidi"/>
            <w:color w:val="000000"/>
            <w:lang w:val="es-ES" w:eastAsia="ja-JP"/>
          </w:rPr>
          <w:tag w:val="MENDELEY_CITATION_v3_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"/>
          <w:id w:val="946435100"/>
          <w:placeholder>
            <w:docPart w:val="39EFDD061F50465A90E9F9BC2F79509F"/>
          </w:placeholder>
        </w:sdtPr>
        <w:sdtContent>
          <w:r w:rsidR="001E768E" w:rsidRPr="001E768E">
            <w:rPr>
              <w:rFonts w:asciiTheme="majorBidi" w:eastAsia="SimSun" w:hAnsiTheme="majorBidi" w:cstheme="majorBidi"/>
              <w:color w:val="000000"/>
              <w:lang w:val="es-ES" w:eastAsia="ja-JP"/>
            </w:rPr>
            <w:t>El Congreso de Colombia, 1982)</w:t>
          </w:r>
        </w:sdtContent>
      </w:sdt>
      <w:r w:rsidRPr="00C47FBD">
        <w:rPr>
          <w:rFonts w:asciiTheme="majorBidi" w:eastAsia="SimSun" w:hAnsiTheme="majorBidi" w:cstheme="majorBidi"/>
          <w:color w:val="000000"/>
          <w:lang w:val="es-ES" w:eastAsia="ja-JP"/>
          <w:rPrChange w:id="1000" w:author="Juan  Puentes" w:date="2024-03-04T23:05:00Z">
            <w:rPr>
              <w:rFonts w:eastAsia="SimSun"/>
              <w:color w:val="000000"/>
              <w:lang w:val="es-ES" w:eastAsia="ja-JP"/>
            </w:rPr>
          </w:rPrChange>
        </w:rPr>
        <w:t xml:space="preserve">. Este trabajo de grado respetara lo indicado por la anterior ley. </w:t>
      </w:r>
    </w:p>
    <w:p w14:paraId="77046C60" w14:textId="6626AA42" w:rsidR="004E3AC4" w:rsidRPr="00C47FBD"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Change w:id="1001"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1002" w:author="Juan  Puentes" w:date="2024-03-04T23:05:00Z">
            <w:rPr>
              <w:rFonts w:eastAsia="SimSun"/>
              <w:color w:val="000000"/>
              <w:lang w:val="es-ES" w:eastAsia="ja-JP"/>
            </w:rPr>
          </w:rPrChange>
        </w:rPr>
        <w:t>Ley 1266 de 2088 Habeas Data: protege la información personal en Colombia y garantiza los derechos de las personas sobre su propia información en las bases de datos publicas privadas. También estables sanciones por el incumplimiento de sus disposiciones (</w:t>
      </w:r>
      <w:sdt>
        <w:sdtPr>
          <w:rPr>
            <w:rFonts w:asciiTheme="majorBidi" w:eastAsia="SimSun" w:hAnsiTheme="majorBidi" w:cstheme="majorBidi"/>
            <w:color w:val="000000"/>
            <w:lang w:val="es-ES" w:eastAsia="ja-JP"/>
          </w:rPr>
          <w:tag w:val="MENDELEY_CITATION_v3_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"/>
          <w:id w:val="110637661"/>
          <w:placeholder>
            <w:docPart w:val="39EFDD061F50465A90E9F9BC2F79509F"/>
          </w:placeholder>
        </w:sdtPr>
        <w:sdtContent>
          <w:r w:rsidR="001E768E" w:rsidRPr="001E768E">
            <w:rPr>
              <w:rFonts w:asciiTheme="majorBidi" w:eastAsia="SimSun" w:hAnsiTheme="majorBidi" w:cstheme="majorBidi"/>
              <w:color w:val="000000"/>
              <w:lang w:val="es-ES" w:eastAsia="ja-JP"/>
            </w:rPr>
            <w:t>El Congreso de Colombia, 2008)</w:t>
          </w:r>
        </w:sdtContent>
      </w:sdt>
      <w:r w:rsidRPr="00C47FBD">
        <w:rPr>
          <w:rFonts w:asciiTheme="majorBidi" w:eastAsia="SimSun" w:hAnsiTheme="majorBidi" w:cstheme="majorBidi"/>
          <w:color w:val="000000"/>
          <w:lang w:val="es-ES" w:eastAsia="ja-JP"/>
          <w:rPrChange w:id="1003" w:author="Juan  Puentes" w:date="2024-03-04T23:05:00Z">
            <w:rPr>
              <w:rFonts w:eastAsia="SimSun"/>
              <w:color w:val="000000"/>
              <w:lang w:val="es-ES" w:eastAsia="ja-JP"/>
            </w:rPr>
          </w:rPrChange>
        </w:rPr>
        <w:t>.</w:t>
      </w:r>
    </w:p>
    <w:p w14:paraId="7FBEA585" w14:textId="664190AA" w:rsidR="004E3AC4" w:rsidRPr="00C47FBD"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Change w:id="1004"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1005" w:author="Juan  Puentes" w:date="2024-03-04T23:05:00Z">
            <w:rPr>
              <w:rFonts w:eastAsia="SimSun"/>
              <w:color w:val="000000"/>
              <w:lang w:val="es-ES" w:eastAsia="ja-JP"/>
            </w:rPr>
          </w:rPrChange>
        </w:rPr>
        <w:t>Ley 1273 de 2009 Atentados informáticos y otras infracciones: toda persona que supere o vulnere los sistemas de seguridad informática, manipulación de información, suplantando un usuario antes los sistemas de autenticación y de autorización establecidos, toda persona que con el ánimo de lucro y valiéndose de alguna manipulación de información, consiga la transferencia no consentida de algún activo (</w:t>
      </w:r>
      <w:sdt>
        <w:sdtPr>
          <w:rPr>
            <w:rFonts w:asciiTheme="majorBidi" w:eastAsia="SimSun" w:hAnsiTheme="majorBidi" w:cstheme="majorBidi"/>
            <w:color w:val="000000"/>
            <w:lang w:val="es-ES" w:eastAsia="ja-JP"/>
          </w:rPr>
          <w:tag w:val="MENDELEY_CITATION_v3_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"/>
          <w:id w:val="2043710559"/>
          <w:placeholder>
            <w:docPart w:val="39EFDD061F50465A90E9F9BC2F79509F"/>
          </w:placeholder>
        </w:sdtPr>
        <w:sdtContent>
          <w:r w:rsidR="001E768E" w:rsidRPr="001E768E">
            <w:rPr>
              <w:rFonts w:asciiTheme="majorBidi" w:hAnsiTheme="majorBidi" w:cstheme="majorBidi"/>
              <w:iCs/>
              <w:color w:val="000000"/>
              <w:lang w:val="es-ES" w:eastAsia="ja-JP"/>
            </w:rPr>
            <w:t>Leyes desde 1992 - Vigencia expresa y control de constitucionalidad [LEY_1273_2009], s. f.)</w:t>
          </w:r>
        </w:sdtContent>
      </w:sdt>
      <w:r w:rsidRPr="00C47FBD">
        <w:rPr>
          <w:rFonts w:asciiTheme="majorBidi" w:eastAsia="SimSun" w:hAnsiTheme="majorBidi" w:cstheme="majorBidi"/>
          <w:color w:val="000000"/>
          <w:lang w:val="es-ES" w:eastAsia="ja-JP"/>
          <w:rPrChange w:id="1006" w:author="Juan  Puentes" w:date="2024-03-04T23:05:00Z">
            <w:rPr>
              <w:rFonts w:eastAsia="SimSun"/>
              <w:color w:val="000000"/>
              <w:lang w:val="es-ES" w:eastAsia="ja-JP"/>
            </w:rPr>
          </w:rPrChange>
        </w:rPr>
        <w:t>.</w:t>
      </w:r>
    </w:p>
    <w:p w14:paraId="4FE0C8E4" w14:textId="112F0EC3" w:rsidR="004E3AC4" w:rsidRPr="00C47FBD"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Change w:id="1007"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1008" w:author="Juan  Puentes" w:date="2024-03-04T23:05:00Z">
            <w:rPr>
              <w:rFonts w:eastAsia="SimSun"/>
              <w:color w:val="000000"/>
              <w:lang w:val="es-ES" w:eastAsia="ja-JP"/>
            </w:rPr>
          </w:rPrChange>
        </w:rPr>
        <w:t>Ley 1735 de 2014 Medida para promover el acceso a servicios financieros transaccionales: todas las entidades que presten un servicio de recudo, pagos electrónicos deberán mantenerse de depósitos a la visita de entidades vigiladas por la superintendencia de financiera (</w:t>
      </w:r>
      <w:sdt>
        <w:sdtPr>
          <w:rPr>
            <w:rFonts w:asciiTheme="majorBidi" w:eastAsia="SimSun" w:hAnsiTheme="majorBidi" w:cstheme="majorBidi"/>
            <w:color w:val="000000"/>
            <w:lang w:val="es-ES" w:eastAsia="ja-JP"/>
          </w:rPr>
          <w:tag w:val="MENDELEY_CITATION_v3_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"/>
          <w:id w:val="1965776118"/>
          <w:placeholder>
            <w:docPart w:val="39EFDD061F50465A90E9F9BC2F79509F"/>
          </w:placeholder>
        </w:sdtPr>
        <w:sdtContent>
          <w:r w:rsidR="001E768E" w:rsidRPr="001E768E">
            <w:rPr>
              <w:rFonts w:asciiTheme="majorBidi" w:hAnsiTheme="majorBidi" w:cstheme="majorBidi"/>
              <w:iCs/>
              <w:color w:val="000000"/>
              <w:lang w:val="es-ES" w:eastAsia="ja-JP"/>
            </w:rPr>
            <w:t>Ley 1735 de 2014 - Gestor Normativo - Función Pública, s. f.)</w:t>
          </w:r>
        </w:sdtContent>
      </w:sdt>
      <w:r w:rsidRPr="00C47FBD">
        <w:rPr>
          <w:rFonts w:asciiTheme="majorBidi" w:eastAsia="SimSun" w:hAnsiTheme="majorBidi" w:cstheme="majorBidi"/>
          <w:color w:val="000000"/>
          <w:lang w:val="es-ES" w:eastAsia="ja-JP"/>
          <w:rPrChange w:id="1009" w:author="Juan  Puentes" w:date="2024-03-04T23:05:00Z">
            <w:rPr>
              <w:rFonts w:eastAsia="SimSun"/>
              <w:color w:val="000000"/>
              <w:lang w:val="es-ES" w:eastAsia="ja-JP"/>
            </w:rPr>
          </w:rPrChange>
        </w:rPr>
        <w:t>.</w:t>
      </w:r>
    </w:p>
    <w:p w14:paraId="67776FEF" w14:textId="77777777" w:rsidR="007264B6" w:rsidRDefault="004E3AC4" w:rsidP="007264B6">
      <w:pPr>
        <w:pStyle w:val="Prrafodelista"/>
        <w:keepNext/>
        <w:keepLines/>
        <w:numPr>
          <w:ilvl w:val="0"/>
          <w:numId w:val="20"/>
        </w:numPr>
        <w:spacing w:before="360" w:after="240" w:line="480" w:lineRule="auto"/>
        <w:jc w:val="center"/>
        <w:outlineLvl w:val="0"/>
        <w:rPr>
          <w:rFonts w:asciiTheme="majorBidi" w:eastAsia="SimHei" w:hAnsiTheme="majorBidi" w:cstheme="majorBidi"/>
          <w:b/>
          <w:bCs/>
          <w:color w:val="000000"/>
          <w:lang w:eastAsia="ja-JP"/>
        </w:rPr>
      </w:pPr>
      <w:bookmarkStart w:id="1010" w:name="_Toc149761259"/>
      <w:bookmarkStart w:id="1011" w:name="_Toc162558005"/>
      <w:r w:rsidRPr="00611CCA">
        <w:rPr>
          <w:rFonts w:asciiTheme="majorBidi" w:eastAsia="SimHei" w:hAnsiTheme="majorBidi" w:cstheme="majorBidi"/>
          <w:b/>
          <w:bCs/>
          <w:color w:val="000000"/>
          <w:lang w:eastAsia="ja-JP"/>
          <w:rPrChange w:id="1012" w:author="Juan  Puentes" w:date="2024-03-04T23:05:00Z">
            <w:rPr>
              <w:rFonts w:eastAsia="SimHei"/>
              <w:b/>
              <w:bCs/>
              <w:color w:val="000000"/>
              <w:lang w:eastAsia="ja-JP"/>
            </w:rPr>
          </w:rPrChange>
        </w:rPr>
        <w:lastRenderedPageBreak/>
        <w:t>Metodología</w:t>
      </w:r>
      <w:bookmarkEnd w:id="1010"/>
      <w:bookmarkEnd w:id="1011"/>
    </w:p>
    <w:p w14:paraId="2ABBCD47" w14:textId="3F047973" w:rsidR="00611CCA" w:rsidRPr="007264B6" w:rsidRDefault="007264B6" w:rsidP="007264B6">
      <w:pPr>
        <w:keepNext/>
        <w:keepLines/>
        <w:spacing w:before="360" w:after="240" w:line="480" w:lineRule="auto"/>
        <w:jc w:val="both"/>
        <w:outlineLvl w:val="0"/>
        <w:rPr>
          <w:rFonts w:asciiTheme="majorBidi" w:eastAsia="SimHei" w:hAnsiTheme="majorBidi" w:cstheme="majorBidi"/>
          <w:b/>
          <w:bCs/>
          <w:color w:val="000000"/>
          <w:lang w:eastAsia="ja-JP"/>
        </w:rPr>
      </w:pPr>
      <w:bookmarkStart w:id="1013" w:name="_Toc162558006"/>
      <w:r>
        <w:rPr>
          <w:rFonts w:asciiTheme="majorBidi" w:eastAsia="SimHei" w:hAnsiTheme="majorBidi" w:cstheme="majorBidi"/>
          <w:b/>
          <w:bCs/>
          <w:color w:val="000000"/>
          <w:lang w:eastAsia="ja-JP"/>
        </w:rPr>
        <w:t>5.1.</w:t>
      </w:r>
      <w:r w:rsidRPr="007264B6">
        <w:rPr>
          <w:rFonts w:asciiTheme="majorBidi" w:eastAsia="SimHei" w:hAnsiTheme="majorBidi" w:cstheme="majorBidi"/>
          <w:b/>
          <w:bCs/>
          <w:color w:val="000000"/>
          <w:lang w:eastAsia="ja-JP"/>
        </w:rPr>
        <w:t xml:space="preserve"> Descripción</w:t>
      </w:r>
      <w:r w:rsidR="00611CCA" w:rsidRPr="007264B6">
        <w:rPr>
          <w:rFonts w:asciiTheme="majorBidi" w:eastAsia="SimHei" w:hAnsiTheme="majorBidi" w:cstheme="majorBidi"/>
          <w:b/>
          <w:bCs/>
          <w:color w:val="000000"/>
          <w:lang w:eastAsia="ja-JP"/>
        </w:rPr>
        <w:t xml:space="preserve"> de la </w:t>
      </w:r>
      <w:r w:rsidR="004E3AC4" w:rsidRPr="007264B6">
        <w:rPr>
          <w:rFonts w:asciiTheme="majorBidi" w:eastAsia="SimHei" w:hAnsiTheme="majorBidi" w:cstheme="majorBidi"/>
          <w:b/>
          <w:bCs/>
          <w:color w:val="000000"/>
          <w:lang w:eastAsia="ja-JP"/>
          <w:rPrChange w:id="1014" w:author="Juan  Puentes" w:date="2024-03-04T23:05:00Z">
            <w:rPr>
              <w:rFonts w:eastAsia="SimSun"/>
              <w:color w:val="000000"/>
              <w:lang w:val="es-ES" w:eastAsia="ja-JP"/>
            </w:rPr>
          </w:rPrChange>
        </w:rPr>
        <w:t>Metodología</w:t>
      </w:r>
      <w:r w:rsidR="00611CCA" w:rsidRPr="007264B6">
        <w:rPr>
          <w:rFonts w:asciiTheme="majorBidi" w:eastAsia="SimHei" w:hAnsiTheme="majorBidi" w:cstheme="majorBidi"/>
          <w:b/>
          <w:bCs/>
          <w:color w:val="000000"/>
          <w:lang w:eastAsia="ja-JP"/>
        </w:rPr>
        <w:t>.</w:t>
      </w:r>
      <w:bookmarkEnd w:id="1013"/>
      <w:r w:rsidR="00611CCA" w:rsidRPr="007264B6">
        <w:rPr>
          <w:rFonts w:asciiTheme="majorBidi" w:eastAsia="SimHei" w:hAnsiTheme="majorBidi" w:cstheme="majorBidi"/>
          <w:b/>
          <w:bCs/>
          <w:color w:val="000000"/>
          <w:lang w:eastAsia="ja-JP"/>
        </w:rPr>
        <w:t xml:space="preserve"> </w:t>
      </w:r>
    </w:p>
    <w:p w14:paraId="58963230" w14:textId="150B6175" w:rsidR="004E3AC4" w:rsidRPr="00C47FBD" w:rsidRDefault="00611CCA" w:rsidP="004E3AC4">
      <w:pPr>
        <w:spacing w:after="0" w:line="480" w:lineRule="auto"/>
        <w:ind w:firstLine="720"/>
        <w:jc w:val="both"/>
        <w:rPr>
          <w:rFonts w:asciiTheme="majorBidi" w:eastAsia="SimSun" w:hAnsiTheme="majorBidi" w:cstheme="majorBidi"/>
          <w:color w:val="000000"/>
          <w:lang w:val="es-ES" w:eastAsia="ja-JP"/>
          <w:rPrChange w:id="1015" w:author="Juan  Puentes" w:date="2024-03-04T23:05:00Z">
            <w:rPr>
              <w:rFonts w:eastAsia="SimSun"/>
              <w:color w:val="000000"/>
              <w:lang w:val="es-ES" w:eastAsia="ja-JP"/>
            </w:rPr>
          </w:rPrChange>
        </w:rPr>
      </w:pPr>
      <w:r>
        <w:rPr>
          <w:rFonts w:asciiTheme="majorBidi" w:eastAsia="SimHei" w:hAnsiTheme="majorBidi" w:cstheme="majorBidi"/>
          <w:color w:val="000000"/>
          <w:lang w:val="es-ES" w:eastAsia="ja-JP"/>
        </w:rPr>
        <w:t xml:space="preserve">Metodología </w:t>
      </w:r>
      <w:r w:rsidR="004E3AC4" w:rsidRPr="00C47FBD">
        <w:rPr>
          <w:rFonts w:asciiTheme="majorBidi" w:eastAsia="SimSun" w:hAnsiTheme="majorBidi" w:cstheme="majorBidi"/>
          <w:color w:val="000000"/>
          <w:lang w:val="es-ES" w:eastAsia="ja-JP"/>
          <w:rPrChange w:id="1016" w:author="Juan  Puentes" w:date="2024-03-04T23:05:00Z">
            <w:rPr>
              <w:rFonts w:eastAsia="SimSun"/>
              <w:color w:val="000000"/>
              <w:lang w:val="es-ES" w:eastAsia="ja-JP"/>
            </w:rPr>
          </w:rPrChange>
        </w:rPr>
        <w:t xml:space="preserve">Kanban forma visual de gestionar los proyectos, con esta metodología nos </w:t>
      </w:r>
      <w:del w:id="1017" w:author="Juan  Puentes" w:date="2024-03-04T23:01:00Z">
        <w:r w:rsidR="004E3AC4" w:rsidRPr="00C47FBD" w:rsidDel="00F045AD">
          <w:rPr>
            <w:rFonts w:asciiTheme="majorBidi" w:eastAsia="SimSun" w:hAnsiTheme="majorBidi" w:cstheme="majorBidi"/>
            <w:color w:val="000000"/>
            <w:lang w:val="es-ES" w:eastAsia="ja-JP"/>
            <w:rPrChange w:id="1018" w:author="Juan  Puentes" w:date="2024-03-04T23:05:00Z">
              <w:rPr>
                <w:rFonts w:eastAsia="SimSun"/>
                <w:color w:val="000000"/>
                <w:lang w:val="es-ES" w:eastAsia="ja-JP"/>
              </w:rPr>
            </w:rPrChange>
          </w:rPr>
          <w:delText xml:space="preserve">permite </w:delText>
        </w:r>
      </w:del>
      <w:ins w:id="1019" w:author="Juan  Puentes" w:date="2024-03-04T23:01:00Z">
        <w:r w:rsidR="00F045AD" w:rsidRPr="00C47FBD">
          <w:rPr>
            <w:rFonts w:asciiTheme="majorBidi" w:eastAsia="SimSun" w:hAnsiTheme="majorBidi" w:cstheme="majorBidi"/>
            <w:color w:val="000000"/>
            <w:lang w:val="es-ES" w:eastAsia="ja-JP"/>
            <w:rPrChange w:id="1020" w:author="Juan  Puentes" w:date="2024-03-04T23:05:00Z">
              <w:rPr>
                <w:rFonts w:eastAsia="SimSun"/>
                <w:color w:val="000000"/>
                <w:lang w:val="es-ES" w:eastAsia="ja-JP"/>
              </w:rPr>
            </w:rPrChange>
          </w:rPr>
          <w:t xml:space="preserve">permitió </w:t>
        </w:r>
      </w:ins>
      <w:r w:rsidR="004E3AC4" w:rsidRPr="00C47FBD">
        <w:rPr>
          <w:rFonts w:asciiTheme="majorBidi" w:eastAsia="SimSun" w:hAnsiTheme="majorBidi" w:cstheme="majorBidi"/>
          <w:color w:val="000000"/>
          <w:lang w:val="es-ES" w:eastAsia="ja-JP"/>
          <w:rPrChange w:id="1021" w:author="Juan  Puentes" w:date="2024-03-04T23:05:00Z">
            <w:rPr>
              <w:rFonts w:eastAsia="SimSun"/>
              <w:color w:val="000000"/>
              <w:lang w:val="es-ES" w:eastAsia="ja-JP"/>
            </w:rPr>
          </w:rPrChange>
        </w:rPr>
        <w:t xml:space="preserve">identificar los cuellos de botella que impiden dar continuidad al proyecto, </w:t>
      </w:r>
      <w:sdt>
        <w:sdtPr>
          <w:rPr>
            <w:rFonts w:asciiTheme="majorBidi" w:eastAsia="SimSun" w:hAnsiTheme="majorBidi" w:cstheme="majorBidi"/>
            <w:color w:val="000000"/>
            <w:lang w:val="es-ES" w:eastAsia="ja-JP"/>
          </w:rPr>
          <w:tag w:val="MENDELEY_CITATION_v3_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"/>
          <w:id w:val="-1038817965"/>
          <w:placeholder>
            <w:docPart w:val="39EFDD061F50465A90E9F9BC2F79509F"/>
          </w:placeholder>
        </w:sdtPr>
        <w:sdtContent>
          <w:r w:rsidR="001E768E" w:rsidRPr="001E768E">
            <w:rPr>
              <w:rFonts w:asciiTheme="majorBidi" w:eastAsia="SimSun" w:hAnsiTheme="majorBidi" w:cstheme="majorBidi"/>
              <w:color w:val="000000"/>
              <w:lang w:val="es-ES" w:eastAsia="ja-JP"/>
            </w:rPr>
            <w:t>(BALANDIN)</w:t>
          </w:r>
        </w:sdtContent>
      </w:sdt>
      <w:r w:rsidR="004E3AC4" w:rsidRPr="00C47FBD">
        <w:rPr>
          <w:rFonts w:asciiTheme="majorBidi" w:eastAsia="SimSun" w:hAnsiTheme="majorBidi" w:cstheme="majorBidi"/>
          <w:color w:val="000000"/>
          <w:lang w:val="es-ES" w:eastAsia="ja-JP"/>
          <w:rPrChange w:id="1022" w:author="Juan  Puentes" w:date="2024-03-04T23:05:00Z">
            <w:rPr>
              <w:rFonts w:eastAsia="SimSun"/>
              <w:color w:val="000000"/>
              <w:lang w:val="es-ES" w:eastAsia="ja-JP"/>
            </w:rPr>
          </w:rPrChange>
        </w:rPr>
        <w:t xml:space="preserve">, la implementación se </w:t>
      </w:r>
      <w:del w:id="1023" w:author="Juan  Puentes" w:date="2024-03-04T23:01:00Z">
        <w:r w:rsidR="004E3AC4" w:rsidRPr="00C47FBD" w:rsidDel="00F045AD">
          <w:rPr>
            <w:rFonts w:asciiTheme="majorBidi" w:eastAsia="SimSun" w:hAnsiTheme="majorBidi" w:cstheme="majorBidi"/>
            <w:color w:val="000000"/>
            <w:lang w:val="es-ES" w:eastAsia="ja-JP"/>
            <w:rPrChange w:id="1024" w:author="Juan  Puentes" w:date="2024-03-04T23:05:00Z">
              <w:rPr>
                <w:rFonts w:eastAsia="SimSun"/>
                <w:color w:val="000000"/>
                <w:lang w:val="es-ES" w:eastAsia="ja-JP"/>
              </w:rPr>
            </w:rPrChange>
          </w:rPr>
          <w:delText xml:space="preserve">realiza </w:delText>
        </w:r>
      </w:del>
      <w:ins w:id="1025" w:author="Juan  Puentes" w:date="2024-03-04T23:01:00Z">
        <w:r w:rsidR="00F045AD" w:rsidRPr="00C47FBD">
          <w:rPr>
            <w:rFonts w:asciiTheme="majorBidi" w:eastAsia="SimSun" w:hAnsiTheme="majorBidi" w:cstheme="majorBidi"/>
            <w:color w:val="000000"/>
            <w:lang w:val="es-ES" w:eastAsia="ja-JP"/>
            <w:rPrChange w:id="1026" w:author="Juan  Puentes" w:date="2024-03-04T23:05:00Z">
              <w:rPr>
                <w:rFonts w:eastAsia="SimSun"/>
                <w:color w:val="000000"/>
                <w:lang w:val="es-ES" w:eastAsia="ja-JP"/>
              </w:rPr>
            </w:rPrChange>
          </w:rPr>
          <w:t xml:space="preserve">realizó </w:t>
        </w:r>
      </w:ins>
      <w:r w:rsidR="004E3AC4" w:rsidRPr="00C47FBD">
        <w:rPr>
          <w:rFonts w:asciiTheme="majorBidi" w:eastAsia="SimSun" w:hAnsiTheme="majorBidi" w:cstheme="majorBidi"/>
          <w:color w:val="000000"/>
          <w:lang w:val="es-ES" w:eastAsia="ja-JP"/>
          <w:rPrChange w:id="1027" w:author="Juan  Puentes" w:date="2024-03-04T23:05:00Z">
            <w:rPr>
              <w:rFonts w:eastAsia="SimSun"/>
              <w:color w:val="000000"/>
              <w:lang w:val="es-ES" w:eastAsia="ja-JP"/>
            </w:rPr>
          </w:rPrChange>
        </w:rPr>
        <w:t>a través de tableros estructurados con columnas que presenta las diferentes etapas del proyecto.</w:t>
      </w:r>
    </w:p>
    <w:p w14:paraId="15104DDB" w14:textId="541514E0" w:rsidR="004E3AC4" w:rsidRDefault="004E3AC4" w:rsidP="004E3AC4">
      <w:pPr>
        <w:spacing w:after="0" w:line="480" w:lineRule="auto"/>
        <w:ind w:firstLine="720"/>
        <w:jc w:val="both"/>
        <w:rPr>
          <w:rFonts w:asciiTheme="majorBidi" w:eastAsia="SimSun" w:hAnsiTheme="majorBidi" w:cstheme="majorBidi"/>
          <w:color w:val="000000"/>
          <w:lang w:val="es-ES" w:eastAsia="ja-JP"/>
        </w:rPr>
      </w:pPr>
      <w:r w:rsidRPr="00C47FBD">
        <w:rPr>
          <w:rFonts w:asciiTheme="majorBidi" w:eastAsia="SimSun" w:hAnsiTheme="majorBidi" w:cstheme="majorBidi"/>
          <w:color w:val="000000"/>
          <w:lang w:val="es-ES" w:eastAsia="ja-JP"/>
          <w:rPrChange w:id="1028" w:author="Juan  Puentes" w:date="2024-03-04T23:05:00Z">
            <w:rPr>
              <w:rFonts w:eastAsia="SimSun"/>
              <w:color w:val="000000"/>
              <w:lang w:val="es-ES" w:eastAsia="ja-JP"/>
            </w:rPr>
          </w:rPrChange>
        </w:rPr>
        <w:t>En las columnas que se presenta</w:t>
      </w:r>
      <w:r w:rsidR="00B4169B">
        <w:rPr>
          <w:rFonts w:asciiTheme="majorBidi" w:eastAsia="SimSun" w:hAnsiTheme="majorBidi" w:cstheme="majorBidi"/>
          <w:color w:val="000000"/>
          <w:lang w:val="es-ES" w:eastAsia="ja-JP"/>
        </w:rPr>
        <w:t>n</w:t>
      </w:r>
      <w:r w:rsidRPr="00C47FBD">
        <w:rPr>
          <w:rFonts w:asciiTheme="majorBidi" w:eastAsia="SimSun" w:hAnsiTheme="majorBidi" w:cstheme="majorBidi"/>
          <w:color w:val="000000"/>
          <w:lang w:val="es-ES" w:eastAsia="ja-JP"/>
          <w:rPrChange w:id="1029" w:author="Juan  Puentes" w:date="2024-03-04T23:05:00Z">
            <w:rPr>
              <w:rFonts w:eastAsia="SimSun"/>
              <w:color w:val="000000"/>
              <w:lang w:val="es-ES" w:eastAsia="ja-JP"/>
            </w:rPr>
          </w:rPrChange>
        </w:rPr>
        <w:t xml:space="preserve"> en el tablero de trabajo, se </w:t>
      </w:r>
      <w:del w:id="1030" w:author="Juan  Puentes" w:date="2024-03-04T23:02:00Z">
        <w:r w:rsidRPr="00C47FBD" w:rsidDel="00F045AD">
          <w:rPr>
            <w:rFonts w:asciiTheme="majorBidi" w:eastAsia="SimSun" w:hAnsiTheme="majorBidi" w:cstheme="majorBidi"/>
            <w:color w:val="000000"/>
            <w:lang w:val="es-ES" w:eastAsia="ja-JP"/>
            <w:rPrChange w:id="1031" w:author="Juan  Puentes" w:date="2024-03-04T23:05:00Z">
              <w:rPr>
                <w:rFonts w:eastAsia="SimSun"/>
                <w:color w:val="000000"/>
                <w:lang w:val="es-ES" w:eastAsia="ja-JP"/>
              </w:rPr>
            </w:rPrChange>
          </w:rPr>
          <w:delText xml:space="preserve">catalogan </w:delText>
        </w:r>
      </w:del>
      <w:ins w:id="1032" w:author="Juan  Puentes" w:date="2024-03-04T23:02:00Z">
        <w:r w:rsidR="00F045AD" w:rsidRPr="00C47FBD">
          <w:rPr>
            <w:rFonts w:asciiTheme="majorBidi" w:eastAsia="SimSun" w:hAnsiTheme="majorBidi" w:cstheme="majorBidi"/>
            <w:color w:val="000000"/>
            <w:lang w:val="es-ES" w:eastAsia="ja-JP"/>
            <w:rPrChange w:id="1033" w:author="Juan  Puentes" w:date="2024-03-04T23:05:00Z">
              <w:rPr>
                <w:rFonts w:eastAsia="SimSun"/>
                <w:color w:val="000000"/>
                <w:lang w:val="es-ES" w:eastAsia="ja-JP"/>
              </w:rPr>
            </w:rPrChange>
          </w:rPr>
          <w:t xml:space="preserve">catalogaron </w:t>
        </w:r>
      </w:ins>
      <w:r w:rsidRPr="00C47FBD">
        <w:rPr>
          <w:rFonts w:asciiTheme="majorBidi" w:eastAsia="SimSun" w:hAnsiTheme="majorBidi" w:cstheme="majorBidi"/>
          <w:color w:val="000000"/>
          <w:lang w:val="es-ES" w:eastAsia="ja-JP"/>
          <w:rPrChange w:id="1034" w:author="Juan  Puentes" w:date="2024-03-04T23:05:00Z">
            <w:rPr>
              <w:rFonts w:eastAsia="SimSun"/>
              <w:color w:val="000000"/>
              <w:lang w:val="es-ES" w:eastAsia="ja-JP"/>
            </w:rPr>
          </w:rPrChange>
        </w:rPr>
        <w:t>por tareas en proceso, pendientes y terminadas</w:t>
      </w:r>
      <w:r w:rsidR="00B4169B">
        <w:rPr>
          <w:rFonts w:asciiTheme="majorBidi" w:eastAsia="SimSun" w:hAnsiTheme="majorBidi" w:cstheme="majorBidi"/>
          <w:color w:val="000000"/>
          <w:lang w:val="es-ES" w:eastAsia="ja-JP"/>
        </w:rPr>
        <w:t xml:space="preserve">, ver </w:t>
      </w:r>
      <w:r w:rsidR="00E16C87">
        <w:rPr>
          <w:rFonts w:asciiTheme="majorBidi" w:eastAsia="SimSun" w:hAnsiTheme="majorBidi" w:cstheme="majorBidi"/>
          <w:color w:val="000000"/>
          <w:lang w:val="es-ES" w:eastAsia="ja-JP"/>
        </w:rPr>
        <w:fldChar w:fldCharType="begin"/>
      </w:r>
      <w:r w:rsidR="00E16C87">
        <w:rPr>
          <w:rFonts w:asciiTheme="majorBidi" w:eastAsia="SimSun" w:hAnsiTheme="majorBidi" w:cstheme="majorBidi"/>
          <w:color w:val="000000"/>
          <w:lang w:val="es-ES" w:eastAsia="ja-JP"/>
        </w:rPr>
        <w:instrText xml:space="preserve"> REF _Ref162556466 \h </w:instrText>
      </w:r>
      <w:r w:rsidR="00E16C87">
        <w:rPr>
          <w:rFonts w:asciiTheme="majorBidi" w:eastAsia="SimSun" w:hAnsiTheme="majorBidi" w:cstheme="majorBidi"/>
          <w:color w:val="000000"/>
          <w:lang w:val="es-ES" w:eastAsia="ja-JP"/>
        </w:rPr>
      </w:r>
      <w:r w:rsidR="00E16C87">
        <w:rPr>
          <w:rFonts w:asciiTheme="majorBidi" w:eastAsia="SimSun" w:hAnsiTheme="majorBidi" w:cstheme="majorBidi"/>
          <w:color w:val="000000"/>
          <w:lang w:val="es-ES" w:eastAsia="ja-JP"/>
        </w:rPr>
        <w:fldChar w:fldCharType="separate"/>
      </w:r>
      <w:r w:rsidR="00E16C87" w:rsidRPr="00E51167">
        <w:rPr>
          <w:b/>
          <w:bCs/>
        </w:rPr>
        <w:t>Fig</w:t>
      </w:r>
      <w:r w:rsidR="00E16C87" w:rsidRPr="00E51167">
        <w:rPr>
          <w:b/>
          <w:bCs/>
        </w:rPr>
        <w:t>u</w:t>
      </w:r>
      <w:r w:rsidR="00E16C87" w:rsidRPr="00E51167">
        <w:rPr>
          <w:b/>
          <w:bCs/>
        </w:rPr>
        <w:t xml:space="preserve">ra </w:t>
      </w:r>
      <w:r w:rsidR="00E16C87" w:rsidRPr="00E51167">
        <w:rPr>
          <w:b/>
          <w:bCs/>
          <w:noProof/>
        </w:rPr>
        <w:t>1</w:t>
      </w:r>
      <w:r w:rsidR="00E16C87">
        <w:rPr>
          <w:rFonts w:asciiTheme="majorBidi" w:eastAsia="SimSun" w:hAnsiTheme="majorBidi" w:cstheme="majorBidi"/>
          <w:color w:val="000000"/>
          <w:lang w:val="es-ES" w:eastAsia="ja-JP"/>
        </w:rPr>
        <w:fldChar w:fldCharType="end"/>
      </w:r>
      <w:r w:rsidRPr="00C47FBD">
        <w:rPr>
          <w:rFonts w:asciiTheme="majorBidi" w:eastAsia="SimSun" w:hAnsiTheme="majorBidi" w:cstheme="majorBidi"/>
          <w:color w:val="000000"/>
          <w:lang w:val="es-ES" w:eastAsia="ja-JP"/>
          <w:rPrChange w:id="1035" w:author="Juan  Puentes" w:date="2024-03-04T23:05:00Z">
            <w:rPr>
              <w:rFonts w:eastAsia="SimSun"/>
              <w:color w:val="000000"/>
              <w:lang w:val="es-ES" w:eastAsia="ja-JP"/>
            </w:rPr>
          </w:rPrChange>
        </w:rPr>
        <w:t xml:space="preserve">, lo ítems o tareas por iniciar se extraen de una lista de acciones pendientes, con esta metodología nos </w:t>
      </w:r>
      <w:del w:id="1036" w:author="Juan  Puentes" w:date="2024-03-04T23:02:00Z">
        <w:r w:rsidRPr="00C47FBD" w:rsidDel="00F045AD">
          <w:rPr>
            <w:rFonts w:asciiTheme="majorBidi" w:eastAsia="SimSun" w:hAnsiTheme="majorBidi" w:cstheme="majorBidi"/>
            <w:color w:val="000000"/>
            <w:lang w:val="es-ES" w:eastAsia="ja-JP"/>
            <w:rPrChange w:id="1037" w:author="Juan  Puentes" w:date="2024-03-04T23:05:00Z">
              <w:rPr>
                <w:rFonts w:eastAsia="SimSun"/>
                <w:color w:val="000000"/>
                <w:lang w:val="es-ES" w:eastAsia="ja-JP"/>
              </w:rPr>
            </w:rPrChange>
          </w:rPr>
          <w:delText xml:space="preserve">permite </w:delText>
        </w:r>
      </w:del>
      <w:ins w:id="1038" w:author="Juan  Puentes" w:date="2024-03-04T23:02:00Z">
        <w:r w:rsidR="00F045AD" w:rsidRPr="00C47FBD">
          <w:rPr>
            <w:rFonts w:asciiTheme="majorBidi" w:eastAsia="SimSun" w:hAnsiTheme="majorBidi" w:cstheme="majorBidi"/>
            <w:color w:val="000000"/>
            <w:lang w:val="es-ES" w:eastAsia="ja-JP"/>
            <w:rPrChange w:id="1039" w:author="Juan  Puentes" w:date="2024-03-04T23:05:00Z">
              <w:rPr>
                <w:rFonts w:eastAsia="SimSun"/>
                <w:color w:val="000000"/>
                <w:lang w:val="es-ES" w:eastAsia="ja-JP"/>
              </w:rPr>
            </w:rPrChange>
          </w:rPr>
          <w:t xml:space="preserve">permitió </w:t>
        </w:r>
      </w:ins>
      <w:r w:rsidRPr="00C47FBD">
        <w:rPr>
          <w:rFonts w:asciiTheme="majorBidi" w:eastAsia="SimSun" w:hAnsiTheme="majorBidi" w:cstheme="majorBidi"/>
          <w:color w:val="000000"/>
          <w:lang w:val="es-ES" w:eastAsia="ja-JP"/>
          <w:rPrChange w:id="1040" w:author="Juan  Puentes" w:date="2024-03-04T23:05:00Z">
            <w:rPr>
              <w:rFonts w:eastAsia="SimSun"/>
              <w:color w:val="000000"/>
              <w:lang w:val="es-ES" w:eastAsia="ja-JP"/>
            </w:rPr>
          </w:rPrChange>
        </w:rPr>
        <w:t xml:space="preserve">identificar el miembro del grupo que </w:t>
      </w:r>
      <w:del w:id="1041" w:author="Juan  Puentes" w:date="2024-03-04T23:02:00Z">
        <w:r w:rsidRPr="00C47FBD" w:rsidDel="00F045AD">
          <w:rPr>
            <w:rFonts w:asciiTheme="majorBidi" w:eastAsia="SimSun" w:hAnsiTheme="majorBidi" w:cstheme="majorBidi"/>
            <w:color w:val="000000"/>
            <w:lang w:val="es-ES" w:eastAsia="ja-JP"/>
            <w:rPrChange w:id="1042" w:author="Juan  Puentes" w:date="2024-03-04T23:05:00Z">
              <w:rPr>
                <w:rFonts w:eastAsia="SimSun"/>
                <w:color w:val="000000"/>
                <w:lang w:val="es-ES" w:eastAsia="ja-JP"/>
              </w:rPr>
            </w:rPrChange>
          </w:rPr>
          <w:delText xml:space="preserve">está </w:delText>
        </w:r>
      </w:del>
      <w:ins w:id="1043" w:author="Juan  Puentes" w:date="2024-03-04T23:02:00Z">
        <w:r w:rsidR="00F045AD" w:rsidRPr="00C47FBD">
          <w:rPr>
            <w:rFonts w:asciiTheme="majorBidi" w:eastAsia="SimSun" w:hAnsiTheme="majorBidi" w:cstheme="majorBidi"/>
            <w:color w:val="000000"/>
            <w:lang w:val="es-ES" w:eastAsia="ja-JP"/>
            <w:rPrChange w:id="1044" w:author="Juan  Puentes" w:date="2024-03-04T23:05:00Z">
              <w:rPr>
                <w:rFonts w:eastAsia="SimSun"/>
                <w:color w:val="000000"/>
                <w:lang w:val="es-ES" w:eastAsia="ja-JP"/>
              </w:rPr>
            </w:rPrChange>
          </w:rPr>
          <w:t xml:space="preserve">estaba </w:t>
        </w:r>
      </w:ins>
      <w:r w:rsidRPr="00C47FBD">
        <w:rPr>
          <w:rFonts w:asciiTheme="majorBidi" w:eastAsia="SimSun" w:hAnsiTheme="majorBidi" w:cstheme="majorBidi"/>
          <w:color w:val="000000"/>
          <w:lang w:val="es-ES" w:eastAsia="ja-JP"/>
          <w:rPrChange w:id="1045" w:author="Juan  Puentes" w:date="2024-03-04T23:05:00Z">
            <w:rPr>
              <w:rFonts w:eastAsia="SimSun"/>
              <w:color w:val="000000"/>
              <w:lang w:val="es-ES" w:eastAsia="ja-JP"/>
            </w:rPr>
          </w:rPrChange>
        </w:rPr>
        <w:t>por terminar con sus pendientes o los miembros que presentan cuellos de botella, co</w:t>
      </w:r>
      <w:r w:rsidR="00611CCA">
        <w:rPr>
          <w:rFonts w:asciiTheme="majorBidi" w:eastAsia="SimSun" w:hAnsiTheme="majorBidi" w:cstheme="majorBidi"/>
          <w:color w:val="000000"/>
          <w:lang w:val="es-ES" w:eastAsia="ja-JP"/>
        </w:rPr>
        <w:t>n</w:t>
      </w:r>
      <w:r w:rsidRPr="00C47FBD">
        <w:rPr>
          <w:rFonts w:asciiTheme="majorBidi" w:eastAsia="SimSun" w:hAnsiTheme="majorBidi" w:cstheme="majorBidi"/>
          <w:color w:val="000000"/>
          <w:lang w:val="es-ES" w:eastAsia="ja-JP"/>
          <w:rPrChange w:id="1046" w:author="Juan  Puentes" w:date="2024-03-04T23:05:00Z">
            <w:rPr>
              <w:rFonts w:eastAsia="SimSun"/>
              <w:color w:val="000000"/>
              <w:lang w:val="es-ES" w:eastAsia="ja-JP"/>
            </w:rPr>
          </w:rPrChange>
        </w:rPr>
        <w:t xml:space="preserve"> esta metodología se </w:t>
      </w:r>
      <w:del w:id="1047" w:author="Juan  Puentes" w:date="2024-03-04T23:02:00Z">
        <w:r w:rsidRPr="00C47FBD" w:rsidDel="00C47FBD">
          <w:rPr>
            <w:rFonts w:asciiTheme="majorBidi" w:eastAsia="SimSun" w:hAnsiTheme="majorBidi" w:cstheme="majorBidi"/>
            <w:color w:val="000000"/>
            <w:lang w:val="es-ES" w:eastAsia="ja-JP"/>
            <w:rPrChange w:id="1048" w:author="Juan  Puentes" w:date="2024-03-04T23:05:00Z">
              <w:rPr>
                <w:rFonts w:eastAsia="SimSun"/>
                <w:color w:val="000000"/>
                <w:lang w:val="es-ES" w:eastAsia="ja-JP"/>
              </w:rPr>
            </w:rPrChange>
          </w:rPr>
          <w:delText xml:space="preserve">realiza </w:delText>
        </w:r>
      </w:del>
      <w:ins w:id="1049" w:author="Juan  Puentes" w:date="2024-03-04T23:02:00Z">
        <w:r w:rsidR="00C47FBD" w:rsidRPr="00C47FBD">
          <w:rPr>
            <w:rFonts w:asciiTheme="majorBidi" w:eastAsia="SimSun" w:hAnsiTheme="majorBidi" w:cstheme="majorBidi"/>
            <w:color w:val="000000"/>
            <w:lang w:val="es-ES" w:eastAsia="ja-JP"/>
            <w:rPrChange w:id="1050" w:author="Juan  Puentes" w:date="2024-03-04T23:05:00Z">
              <w:rPr>
                <w:rFonts w:eastAsia="SimSun"/>
                <w:color w:val="000000"/>
                <w:lang w:val="es-ES" w:eastAsia="ja-JP"/>
              </w:rPr>
            </w:rPrChange>
          </w:rPr>
          <w:t xml:space="preserve">realizó </w:t>
        </w:r>
      </w:ins>
      <w:r w:rsidRPr="00C47FBD">
        <w:rPr>
          <w:rFonts w:asciiTheme="majorBidi" w:eastAsia="SimSun" w:hAnsiTheme="majorBidi" w:cstheme="majorBidi"/>
          <w:color w:val="000000"/>
          <w:lang w:val="es-ES" w:eastAsia="ja-JP"/>
          <w:rPrChange w:id="1051" w:author="Juan  Puentes" w:date="2024-03-04T23:05:00Z">
            <w:rPr>
              <w:rFonts w:eastAsia="SimSun"/>
              <w:color w:val="000000"/>
              <w:lang w:val="es-ES" w:eastAsia="ja-JP"/>
            </w:rPr>
          </w:rPrChange>
        </w:rPr>
        <w:t>un trabajo en equipo y más  equilibrado, al identificar las persona</w:t>
      </w:r>
      <w:r w:rsidR="00611CCA">
        <w:rPr>
          <w:rFonts w:asciiTheme="majorBidi" w:eastAsia="SimSun" w:hAnsiTheme="majorBidi" w:cstheme="majorBidi"/>
          <w:color w:val="000000"/>
          <w:lang w:val="es-ES" w:eastAsia="ja-JP"/>
        </w:rPr>
        <w:t>s</w:t>
      </w:r>
      <w:r w:rsidRPr="00C47FBD">
        <w:rPr>
          <w:rFonts w:asciiTheme="majorBidi" w:eastAsia="SimSun" w:hAnsiTheme="majorBidi" w:cstheme="majorBidi"/>
          <w:color w:val="000000"/>
          <w:lang w:val="es-ES" w:eastAsia="ja-JP"/>
          <w:rPrChange w:id="1052" w:author="Juan  Puentes" w:date="2024-03-04T23:05:00Z">
            <w:rPr>
              <w:rFonts w:eastAsia="SimSun"/>
              <w:color w:val="000000"/>
              <w:lang w:val="es-ES" w:eastAsia="ja-JP"/>
            </w:rPr>
          </w:rPrChange>
        </w:rPr>
        <w:t xml:space="preserve"> con cuello</w:t>
      </w:r>
      <w:r w:rsidR="00611CCA">
        <w:rPr>
          <w:rFonts w:asciiTheme="majorBidi" w:eastAsia="SimSun" w:hAnsiTheme="majorBidi" w:cstheme="majorBidi"/>
          <w:color w:val="000000"/>
          <w:lang w:val="es-ES" w:eastAsia="ja-JP"/>
        </w:rPr>
        <w:t xml:space="preserve"> de botella</w:t>
      </w:r>
      <w:r w:rsidRPr="00C47FBD">
        <w:rPr>
          <w:rFonts w:asciiTheme="majorBidi" w:eastAsia="SimSun" w:hAnsiTheme="majorBidi" w:cstheme="majorBidi"/>
          <w:color w:val="000000"/>
          <w:lang w:val="es-ES" w:eastAsia="ja-JP"/>
          <w:rPrChange w:id="1053" w:author="Juan  Puentes" w:date="2024-03-04T23:05:00Z">
            <w:rPr>
              <w:rFonts w:eastAsia="SimSun"/>
              <w:color w:val="000000"/>
              <w:lang w:val="es-ES" w:eastAsia="ja-JP"/>
            </w:rPr>
          </w:rPrChange>
        </w:rPr>
        <w:t xml:space="preserve"> se </w:t>
      </w:r>
      <w:del w:id="1054" w:author="Juan  Puentes" w:date="2024-03-04T23:02:00Z">
        <w:r w:rsidRPr="00C47FBD" w:rsidDel="00C47FBD">
          <w:rPr>
            <w:rFonts w:asciiTheme="majorBidi" w:eastAsia="SimSun" w:hAnsiTheme="majorBidi" w:cstheme="majorBidi"/>
            <w:color w:val="000000"/>
            <w:lang w:val="es-ES" w:eastAsia="ja-JP"/>
            <w:rPrChange w:id="1055" w:author="Juan  Puentes" w:date="2024-03-04T23:05:00Z">
              <w:rPr>
                <w:rFonts w:eastAsia="SimSun"/>
                <w:color w:val="000000"/>
                <w:lang w:val="es-ES" w:eastAsia="ja-JP"/>
              </w:rPr>
            </w:rPrChange>
          </w:rPr>
          <w:delText xml:space="preserve">puede </w:delText>
        </w:r>
      </w:del>
      <w:ins w:id="1056" w:author="Juan  Puentes" w:date="2024-03-04T23:02:00Z">
        <w:r w:rsidR="00C47FBD" w:rsidRPr="00C47FBD">
          <w:rPr>
            <w:rFonts w:asciiTheme="majorBidi" w:eastAsia="SimSun" w:hAnsiTheme="majorBidi" w:cstheme="majorBidi"/>
            <w:color w:val="000000"/>
            <w:lang w:val="es-ES" w:eastAsia="ja-JP"/>
            <w:rPrChange w:id="1057" w:author="Juan  Puentes" w:date="2024-03-04T23:05:00Z">
              <w:rPr>
                <w:rFonts w:eastAsia="SimSun"/>
                <w:color w:val="000000"/>
                <w:lang w:val="es-ES" w:eastAsia="ja-JP"/>
              </w:rPr>
            </w:rPrChange>
          </w:rPr>
          <w:t>pu</w:t>
        </w:r>
      </w:ins>
      <w:ins w:id="1058" w:author="Juan  Puentes" w:date="2024-03-04T23:03:00Z">
        <w:r w:rsidR="00C47FBD" w:rsidRPr="00C47FBD">
          <w:rPr>
            <w:rFonts w:asciiTheme="majorBidi" w:eastAsia="SimSun" w:hAnsiTheme="majorBidi" w:cstheme="majorBidi"/>
            <w:color w:val="000000"/>
            <w:lang w:val="es-ES" w:eastAsia="ja-JP"/>
            <w:rPrChange w:id="1059" w:author="Juan  Puentes" w:date="2024-03-04T23:05:00Z">
              <w:rPr>
                <w:rFonts w:eastAsia="SimSun"/>
                <w:color w:val="000000"/>
                <w:lang w:val="es-ES" w:eastAsia="ja-JP"/>
              </w:rPr>
            </w:rPrChange>
          </w:rPr>
          <w:t>d</w:t>
        </w:r>
      </w:ins>
      <w:r w:rsidR="00611CCA">
        <w:rPr>
          <w:rFonts w:asciiTheme="majorBidi" w:eastAsia="SimSun" w:hAnsiTheme="majorBidi" w:cstheme="majorBidi"/>
          <w:color w:val="000000"/>
          <w:lang w:val="es-ES" w:eastAsia="ja-JP"/>
        </w:rPr>
        <w:t>o</w:t>
      </w:r>
      <w:ins w:id="1060" w:author="Juan  Puentes" w:date="2024-03-04T23:02:00Z">
        <w:r w:rsidR="00C47FBD" w:rsidRPr="00C47FBD">
          <w:rPr>
            <w:rFonts w:asciiTheme="majorBidi" w:eastAsia="SimSun" w:hAnsiTheme="majorBidi" w:cstheme="majorBidi"/>
            <w:color w:val="000000"/>
            <w:lang w:val="es-ES" w:eastAsia="ja-JP"/>
            <w:rPrChange w:id="1061" w:author="Juan  Puentes" w:date="2024-03-04T23:05:00Z">
              <w:rPr>
                <w:rFonts w:eastAsia="SimSun"/>
                <w:color w:val="000000"/>
                <w:lang w:val="es-ES" w:eastAsia="ja-JP"/>
              </w:rPr>
            </w:rPrChange>
          </w:rPr>
          <w:t xml:space="preserve"> </w:t>
        </w:r>
      </w:ins>
      <w:r w:rsidRPr="00C47FBD">
        <w:rPr>
          <w:rFonts w:asciiTheme="majorBidi" w:eastAsia="SimSun" w:hAnsiTheme="majorBidi" w:cstheme="majorBidi"/>
          <w:color w:val="000000"/>
          <w:lang w:val="es-ES" w:eastAsia="ja-JP"/>
          <w:rPrChange w:id="1062" w:author="Juan  Puentes" w:date="2024-03-04T23:05:00Z">
            <w:rPr>
              <w:rFonts w:eastAsia="SimSun"/>
              <w:color w:val="000000"/>
              <w:lang w:val="es-ES" w:eastAsia="ja-JP"/>
            </w:rPr>
          </w:rPrChange>
        </w:rPr>
        <w:t xml:space="preserve">designar más personal para realizar la tarea pendiente o validar con el miembro la causa </w:t>
      </w:r>
      <w:r w:rsidR="00611CCA">
        <w:rPr>
          <w:rFonts w:asciiTheme="majorBidi" w:eastAsia="SimSun" w:hAnsiTheme="majorBidi" w:cstheme="majorBidi"/>
          <w:color w:val="000000"/>
          <w:lang w:val="es-ES" w:eastAsia="ja-JP"/>
        </w:rPr>
        <w:t>de este</w:t>
      </w:r>
      <w:r w:rsidRPr="00C47FBD">
        <w:rPr>
          <w:rFonts w:asciiTheme="majorBidi" w:eastAsia="SimSun" w:hAnsiTheme="majorBidi" w:cstheme="majorBidi"/>
          <w:color w:val="000000"/>
          <w:lang w:val="es-ES" w:eastAsia="ja-JP"/>
          <w:rPrChange w:id="1063" w:author="Juan  Puentes" w:date="2024-03-04T23:05:00Z">
            <w:rPr>
              <w:rFonts w:eastAsia="SimSun"/>
              <w:color w:val="000000"/>
              <w:lang w:val="es-ES" w:eastAsia="ja-JP"/>
            </w:rPr>
          </w:rPrChange>
        </w:rPr>
        <w:t xml:space="preserve"> y poder actuar de forma oportuna y eficaz</w:t>
      </w:r>
      <w:r w:rsidR="00611CCA">
        <w:rPr>
          <w:rFonts w:asciiTheme="majorBidi" w:eastAsia="SimSun" w:hAnsiTheme="majorBidi" w:cstheme="majorBidi"/>
          <w:color w:val="000000"/>
          <w:lang w:val="es-ES" w:eastAsia="ja-JP"/>
        </w:rPr>
        <w:t>mente</w:t>
      </w:r>
      <w:r w:rsidRPr="00C47FBD">
        <w:rPr>
          <w:rFonts w:asciiTheme="majorBidi" w:eastAsia="SimSun" w:hAnsiTheme="majorBidi" w:cstheme="majorBidi"/>
          <w:color w:val="000000"/>
          <w:lang w:val="es-ES" w:eastAsia="ja-JP"/>
          <w:rPrChange w:id="1064" w:author="Juan  Puentes" w:date="2024-03-04T23:05:00Z">
            <w:rPr>
              <w:rFonts w:eastAsia="SimSun"/>
              <w:color w:val="000000"/>
              <w:lang w:val="es-ES" w:eastAsia="ja-JP"/>
            </w:rPr>
          </w:rPrChange>
        </w:rPr>
        <w:t xml:space="preserve"> </w:t>
      </w:r>
      <w:sdt>
        <w:sdtPr>
          <w:rPr>
            <w:rFonts w:asciiTheme="majorBidi" w:eastAsia="SimSun" w:hAnsiTheme="majorBidi" w:cstheme="majorBidi"/>
            <w:color w:val="000000"/>
            <w:lang w:val="es-ES" w:eastAsia="ja-JP"/>
          </w:rPr>
          <w:tag w:val="MENDELEY_CITATION_v3_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"/>
          <w:id w:val="-1104642835"/>
          <w:placeholder>
            <w:docPart w:val="39EFDD061F50465A90E9F9BC2F79509F"/>
          </w:placeholder>
        </w:sdtPr>
        <w:sdtContent>
          <w:r w:rsidR="001E768E" w:rsidRPr="001E768E">
            <w:rPr>
              <w:rFonts w:asciiTheme="majorBidi" w:eastAsia="SimSun" w:hAnsiTheme="majorBidi" w:cstheme="majorBidi"/>
              <w:color w:val="000000"/>
              <w:lang w:val="es-ES" w:eastAsia="ja-JP"/>
            </w:rPr>
            <w:t>(MARTINS, 2022).</w:t>
          </w:r>
        </w:sdtContent>
      </w:sdt>
    </w:p>
    <w:p w14:paraId="2B6D7BA4" w14:textId="1969F7BF" w:rsidR="00B4169B" w:rsidRPr="00E51167" w:rsidRDefault="00E51167" w:rsidP="00E51167">
      <w:pPr>
        <w:pStyle w:val="Descripcin"/>
        <w:keepNext/>
        <w:ind w:firstLine="851"/>
        <w:jc w:val="both"/>
        <w:rPr>
          <w:b/>
          <w:bCs w:val="0"/>
        </w:rPr>
      </w:pPr>
      <w:bookmarkStart w:id="1065" w:name="_Ref162556466"/>
      <w:r w:rsidRPr="00E51167">
        <w:rPr>
          <w:b/>
          <w:bCs w:val="0"/>
        </w:rPr>
        <w:t>F</w:t>
      </w:r>
      <w:r w:rsidR="00B4169B" w:rsidRPr="00E51167">
        <w:rPr>
          <w:b/>
          <w:bCs w:val="0"/>
        </w:rPr>
        <w:t xml:space="preserve">igura </w:t>
      </w:r>
      <w:r w:rsidR="00B4169B" w:rsidRPr="00E51167">
        <w:rPr>
          <w:b/>
          <w:bCs w:val="0"/>
        </w:rPr>
        <w:fldChar w:fldCharType="begin"/>
      </w:r>
      <w:r w:rsidR="00B4169B" w:rsidRPr="00E51167">
        <w:rPr>
          <w:b/>
          <w:bCs w:val="0"/>
        </w:rPr>
        <w:instrText xml:space="preserve"> SEQ figura \* ARABIC </w:instrText>
      </w:r>
      <w:r w:rsidR="00B4169B" w:rsidRPr="00E51167">
        <w:rPr>
          <w:b/>
          <w:bCs w:val="0"/>
        </w:rPr>
        <w:fldChar w:fldCharType="separate"/>
      </w:r>
      <w:r w:rsidR="00B4169B" w:rsidRPr="00E51167">
        <w:rPr>
          <w:b/>
          <w:bCs w:val="0"/>
          <w:noProof/>
        </w:rPr>
        <w:t>1</w:t>
      </w:r>
      <w:r w:rsidR="00B4169B" w:rsidRPr="00E51167">
        <w:rPr>
          <w:b/>
          <w:bCs w:val="0"/>
        </w:rPr>
        <w:fldChar w:fldCharType="end"/>
      </w:r>
      <w:bookmarkEnd w:id="1065"/>
    </w:p>
    <w:p w14:paraId="296FFBD9" w14:textId="2A18DEF1" w:rsidR="00B4169B" w:rsidRDefault="00B4169B" w:rsidP="00E51167">
      <w:pPr>
        <w:ind w:firstLine="851"/>
      </w:pPr>
      <w:r>
        <w:t>Tablero Metodología Kanban</w:t>
      </w:r>
    </w:p>
    <w:p w14:paraId="202E8E61" w14:textId="55B6AF9E" w:rsidR="00E51167" w:rsidRPr="00B4169B" w:rsidRDefault="00E51167" w:rsidP="00E51167">
      <w:pPr>
        <w:ind w:firstLine="567"/>
      </w:pPr>
      <w:bookmarkStart w:id="1066" w:name="Figura1"/>
      <w:r>
        <w:rPr>
          <w:noProof/>
        </w:rPr>
        <w:lastRenderedPageBreak/>
        <w:drawing>
          <wp:inline distT="0" distB="0" distL="0" distR="0" wp14:anchorId="35EDF7EB" wp14:editId="0C25BDF5">
            <wp:extent cx="2926080" cy="2418969"/>
            <wp:effectExtent l="0" t="0" r="7620" b="635"/>
            <wp:docPr id="360421696" name="Imagen 2" descr="Descubre qué es kanban y cómo lo puedes impleme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ubre qué es kanban y cómo lo puedes implementa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1309" cy="2423291"/>
                    </a:xfrm>
                    <a:prstGeom prst="rect">
                      <a:avLst/>
                    </a:prstGeom>
                    <a:noFill/>
                    <a:ln>
                      <a:noFill/>
                    </a:ln>
                  </pic:spPr>
                </pic:pic>
              </a:graphicData>
            </a:graphic>
          </wp:inline>
        </w:drawing>
      </w:r>
      <w:bookmarkEnd w:id="1066"/>
    </w:p>
    <w:p w14:paraId="70955484" w14:textId="0770C174" w:rsidR="00B4169B" w:rsidRDefault="00E16C87" w:rsidP="004E3AC4">
      <w:pPr>
        <w:spacing w:after="0" w:line="480" w:lineRule="auto"/>
        <w:ind w:firstLine="720"/>
        <w:jc w:val="both"/>
        <w:rPr>
          <w:rFonts w:asciiTheme="majorBidi" w:eastAsia="SimSun" w:hAnsiTheme="majorBidi" w:cstheme="majorBidi"/>
          <w:color w:val="000000"/>
          <w:lang w:val="es-ES" w:eastAsia="ja-JP"/>
        </w:rPr>
      </w:pPr>
      <w:r>
        <w:rPr>
          <w:rFonts w:asciiTheme="majorBidi" w:eastAsia="SimSun" w:hAnsiTheme="majorBidi" w:cstheme="majorBidi"/>
          <w:color w:val="000000"/>
          <w:lang w:val="es-ES" w:eastAsia="ja-JP"/>
        </w:rPr>
        <w:t xml:space="preserve">Fuente: </w:t>
      </w:r>
      <w:sdt>
        <w:sdtPr>
          <w:rPr>
            <w:rFonts w:asciiTheme="majorBidi" w:eastAsia="SimSun" w:hAnsiTheme="majorBidi" w:cstheme="majorBidi"/>
            <w:color w:val="000000"/>
            <w:lang w:val="es-ES" w:eastAsia="ja-JP"/>
          </w:rPr>
          <w:tag w:val="MENDELEY_CITATION_v3_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"/>
          <w:id w:val="-89940948"/>
          <w:placeholder>
            <w:docPart w:val="DefaultPlaceholder_-1854013440"/>
          </w:placeholder>
        </w:sdtPr>
        <w:sdtContent>
          <w:r w:rsidR="001E768E" w:rsidRPr="001E768E">
            <w:rPr>
              <w:noProof/>
              <w:color w:val="000000"/>
            </w:rPr>
            <w:t>(Laura Arriaga García, 2023)</w:t>
          </w:r>
        </w:sdtContent>
      </w:sdt>
    </w:p>
    <w:p w14:paraId="11B89CB7" w14:textId="48D507AB" w:rsidR="007264B6" w:rsidRDefault="007264B6" w:rsidP="007264B6">
      <w:pPr>
        <w:pStyle w:val="Ttulo1"/>
        <w:ind w:left="0"/>
        <w:jc w:val="both"/>
        <w:rPr>
          <w:rFonts w:eastAsia="SimSun"/>
        </w:rPr>
      </w:pPr>
      <w:bookmarkStart w:id="1067" w:name="_Toc162558007"/>
      <w:r>
        <w:rPr>
          <w:rFonts w:eastAsia="SimSun"/>
        </w:rPr>
        <w:t xml:space="preserve">5.2. </w:t>
      </w:r>
      <w:r w:rsidR="00E16C87">
        <w:rPr>
          <w:rFonts w:eastAsia="SimSun"/>
        </w:rPr>
        <w:t>En proceso.</w:t>
      </w:r>
      <w:bookmarkEnd w:id="1067"/>
      <w:r w:rsidR="00E16C87">
        <w:rPr>
          <w:rFonts w:eastAsia="SimSun"/>
        </w:rPr>
        <w:t xml:space="preserve"> </w:t>
      </w:r>
    </w:p>
    <w:p w14:paraId="29A934A5" w14:textId="67AF4962" w:rsidR="00E16C87" w:rsidRDefault="00E16C87" w:rsidP="00E16C87">
      <w:pPr>
        <w:rPr>
          <w:rFonts w:eastAsia="SimSun"/>
          <w:lang w:val="es-ES" w:eastAsia="es-ES"/>
        </w:rPr>
      </w:pPr>
      <w:r>
        <w:rPr>
          <w:rFonts w:eastAsia="SimSun"/>
          <w:lang w:val="es-ES" w:eastAsia="es-ES"/>
        </w:rPr>
        <w:tab/>
      </w:r>
      <w:r w:rsidR="00372C87">
        <w:rPr>
          <w:rFonts w:eastAsia="SimSun"/>
          <w:lang w:val="es-ES" w:eastAsia="es-ES"/>
        </w:rPr>
        <w:t>Las tareas descritas en proceso eran aquellas que se ejecutaban en periodos de tiempo definidos, según su nivel de complejidad o de prioridad. Aquellas tareas necesarias para la realización de ítems posteriores se les asignaba una prioridad más alta en comparación con aquellas que n eran requeridas para ningún proceso subsiguiente.</w:t>
      </w:r>
    </w:p>
    <w:p w14:paraId="1339F730" w14:textId="5D355520" w:rsidR="00372C87" w:rsidRDefault="00372C87" w:rsidP="00372C87">
      <w:pPr>
        <w:pStyle w:val="Ttulo1"/>
        <w:ind w:left="0"/>
        <w:jc w:val="left"/>
        <w:rPr>
          <w:rFonts w:eastAsia="SimSun"/>
        </w:rPr>
      </w:pPr>
      <w:bookmarkStart w:id="1068" w:name="_Toc162558008"/>
      <w:r>
        <w:rPr>
          <w:rFonts w:eastAsia="SimSun"/>
        </w:rPr>
        <w:t>5.3. Pendientes.</w:t>
      </w:r>
      <w:bookmarkEnd w:id="1068"/>
    </w:p>
    <w:p w14:paraId="517AE8F4" w14:textId="76DB4BF7" w:rsidR="00372C87" w:rsidRDefault="00372C87" w:rsidP="00372C87">
      <w:pPr>
        <w:rPr>
          <w:rFonts w:eastAsia="SimSun"/>
          <w:lang w:val="es-ES" w:eastAsia="es-ES"/>
        </w:rPr>
      </w:pPr>
      <w:r>
        <w:rPr>
          <w:rFonts w:eastAsia="SimSun"/>
          <w:lang w:val="es-ES" w:eastAsia="es-ES"/>
        </w:rPr>
        <w:tab/>
      </w:r>
      <w:r w:rsidR="001E768E">
        <w:rPr>
          <w:rFonts w:eastAsia="SimSun"/>
          <w:lang w:val="es-ES" w:eastAsia="es-ES"/>
        </w:rPr>
        <w:t>Las tareas consideradas como pendientes eran aquellas que requerían la finalización de un ítem previo, la asignación por parte de un miembro del grupo que completara una etapa anterior, o la confirmación por parte del dueño del supermercado para considerar el ítem como completado</w:t>
      </w:r>
    </w:p>
    <w:p w14:paraId="018DE3C1" w14:textId="046EAAC4" w:rsidR="001E768E" w:rsidRDefault="001E768E" w:rsidP="001E768E">
      <w:pPr>
        <w:pStyle w:val="Ttulo1"/>
        <w:ind w:left="0"/>
        <w:jc w:val="left"/>
        <w:rPr>
          <w:rFonts w:eastAsia="SimSun"/>
        </w:rPr>
      </w:pPr>
      <w:bookmarkStart w:id="1069" w:name="_Toc162558009"/>
      <w:r>
        <w:rPr>
          <w:rFonts w:eastAsia="SimSun"/>
        </w:rPr>
        <w:t>5.4. Terminadas.</w:t>
      </w:r>
      <w:bookmarkEnd w:id="1069"/>
    </w:p>
    <w:p w14:paraId="2C7713C8" w14:textId="7F419C20" w:rsidR="001E768E" w:rsidRPr="001E768E" w:rsidRDefault="001E768E" w:rsidP="001E768E">
      <w:pPr>
        <w:rPr>
          <w:rFonts w:eastAsia="SimSun"/>
          <w:lang w:val="es-ES" w:eastAsia="es-ES"/>
        </w:rPr>
      </w:pPr>
      <w:r>
        <w:rPr>
          <w:rFonts w:eastAsia="SimSun"/>
          <w:lang w:val="es-ES" w:eastAsia="es-ES"/>
        </w:rPr>
        <w:tab/>
        <w:t>Las tareas catalogadas como terminadas eran aquellas etapas o ítems que ya habían sido concluidos y no requieren algún proceso adicional pendiente. Estas etapas o ítems contaban con la aprobación del dueño del supermercado y podían considerarse como completadas</w:t>
      </w:r>
    </w:p>
    <w:p w14:paraId="3570C3B0" w14:textId="77777777" w:rsidR="007264B6" w:rsidRPr="007264B6" w:rsidRDefault="007264B6" w:rsidP="007264B6">
      <w:pPr>
        <w:rPr>
          <w:rFonts w:eastAsia="SimSun"/>
          <w:lang w:val="es-ES" w:eastAsia="es-ES"/>
          <w:rPrChange w:id="1070" w:author="Juan  Puentes" w:date="2024-03-04T23:05:00Z">
            <w:rPr>
              <w:rFonts w:eastAsia="SimSun"/>
              <w:color w:val="000000"/>
              <w:lang w:val="es-ES" w:eastAsia="ja-JP"/>
            </w:rPr>
          </w:rPrChange>
        </w:rPr>
      </w:pPr>
    </w:p>
    <w:p w14:paraId="32E7946F" w14:textId="2D878C0C" w:rsidR="00E12CBF" w:rsidRPr="00611CCA" w:rsidRDefault="00E12CBF" w:rsidP="00C07B9D">
      <w:pPr>
        <w:spacing w:line="480" w:lineRule="auto"/>
        <w:ind w:firstLine="708"/>
        <w:rPr>
          <w:rFonts w:asciiTheme="majorBidi" w:hAnsiTheme="majorBidi" w:cstheme="majorBidi"/>
          <w:bCs/>
          <w:iCs/>
          <w:color w:val="548DD4"/>
          <w:rPrChange w:id="1071" w:author="Juan  Puentes" w:date="2024-03-04T23:05:00Z">
            <w:rPr>
              <w:b/>
              <w:i/>
              <w:color w:val="548DD4"/>
            </w:rPr>
          </w:rPrChange>
        </w:rPr>
      </w:pPr>
    </w:p>
    <w:p w14:paraId="7936287C" w14:textId="77777777" w:rsidR="00E12CBF" w:rsidRPr="00C47FBD" w:rsidRDefault="0073506B">
      <w:pPr>
        <w:pStyle w:val="Ttulo1"/>
        <w:ind w:firstLine="720"/>
        <w:rPr>
          <w:szCs w:val="24"/>
        </w:rPr>
      </w:pPr>
      <w:bookmarkStart w:id="1072" w:name="_Toc162558010"/>
      <w:r w:rsidRPr="00C47FBD">
        <w:rPr>
          <w:szCs w:val="24"/>
        </w:rPr>
        <w:lastRenderedPageBreak/>
        <w:t>Conclusiones</w:t>
      </w:r>
      <w:bookmarkEnd w:id="1072"/>
    </w:p>
    <w:p w14:paraId="2DBC136F" w14:textId="77777777" w:rsidR="00E12CBF" w:rsidRPr="00C47FBD" w:rsidRDefault="0073506B">
      <w:pPr>
        <w:pBdr>
          <w:top w:val="nil"/>
          <w:left w:val="nil"/>
          <w:bottom w:val="nil"/>
          <w:right w:val="nil"/>
          <w:between w:val="nil"/>
        </w:pBdr>
        <w:spacing w:after="0" w:line="480" w:lineRule="auto"/>
        <w:ind w:firstLine="576"/>
        <w:jc w:val="both"/>
        <w:rPr>
          <w:rFonts w:asciiTheme="majorBidi" w:hAnsiTheme="majorBidi" w:cstheme="majorBidi"/>
          <w:color w:val="4F81BD"/>
          <w:rPrChange w:id="1073" w:author="Juan  Puentes" w:date="2024-03-04T23:05:00Z">
            <w:rPr>
              <w:color w:val="4F81BD"/>
            </w:rPr>
          </w:rPrChange>
        </w:rPr>
      </w:pPr>
      <w:r w:rsidRPr="00C47FBD">
        <w:rPr>
          <w:rFonts w:asciiTheme="majorBidi" w:hAnsiTheme="majorBidi" w:cstheme="majorBidi"/>
          <w:color w:val="4F81BD"/>
          <w:rPrChange w:id="1074" w:author="Juan  Puentes" w:date="2024-03-04T23:05:00Z">
            <w:rPr>
              <w:color w:val="4F81BD"/>
            </w:rPr>
          </w:rPrChange>
        </w:rPr>
        <w:t xml:space="preserve">Las conclusiones constituyen un capítulo independiente y presentan, en forma lógica, los resultados del trabajo. Las conclusiones deben ser la respuesta a los objetivos o propósitos planteados. </w:t>
      </w:r>
    </w:p>
    <w:p w14:paraId="234262DE" w14:textId="77777777" w:rsidR="00E12CBF" w:rsidRPr="00C47FBD" w:rsidRDefault="0073506B">
      <w:pPr>
        <w:pBdr>
          <w:top w:val="nil"/>
          <w:left w:val="nil"/>
          <w:bottom w:val="nil"/>
          <w:right w:val="nil"/>
          <w:between w:val="nil"/>
        </w:pBdr>
        <w:spacing w:after="0" w:line="480" w:lineRule="auto"/>
        <w:ind w:firstLine="576"/>
        <w:jc w:val="both"/>
        <w:rPr>
          <w:rFonts w:asciiTheme="majorBidi" w:hAnsiTheme="majorBidi" w:cstheme="majorBidi"/>
          <w:color w:val="4F81BD"/>
          <w:rPrChange w:id="1075" w:author="Juan  Puentes" w:date="2024-03-04T23:05:00Z">
            <w:rPr>
              <w:color w:val="4F81BD"/>
            </w:rPr>
          </w:rPrChange>
        </w:rPr>
      </w:pPr>
      <w:bookmarkStart w:id="1076" w:name="_heading=h.3rdcrjn" w:colFirst="0" w:colLast="0"/>
      <w:bookmarkEnd w:id="1076"/>
      <w:r w:rsidRPr="00C47FBD">
        <w:rPr>
          <w:rFonts w:asciiTheme="majorBidi" w:hAnsiTheme="majorBidi" w:cstheme="majorBidi"/>
          <w:color w:val="4F81BD"/>
          <w:rPrChange w:id="1077" w:author="Juan  Puentes" w:date="2024-03-04T23:05:00Z">
            <w:rPr>
              <w:color w:val="4F81BD"/>
            </w:rPr>
          </w:rPrChange>
        </w:rPr>
        <w:t xml:space="preserve">Las conclusiones deben contemplar las perspectivas de la investigación, las cuales son sugerencias, proyecciones o alternativas que se presentan para modificar, cambiar o incidir sobre una situación específica o una problemática encontrada. </w:t>
      </w:r>
    </w:p>
    <w:p w14:paraId="44D79472" w14:textId="77777777" w:rsidR="00E12CBF" w:rsidRPr="00C47FBD" w:rsidRDefault="00E12CBF">
      <w:pPr>
        <w:pBdr>
          <w:top w:val="nil"/>
          <w:left w:val="nil"/>
          <w:bottom w:val="nil"/>
          <w:right w:val="nil"/>
          <w:between w:val="nil"/>
        </w:pBdr>
        <w:spacing w:after="0" w:line="480" w:lineRule="auto"/>
        <w:jc w:val="both"/>
        <w:rPr>
          <w:rFonts w:asciiTheme="majorBidi" w:eastAsia="Arial" w:hAnsiTheme="majorBidi" w:cstheme="majorBidi"/>
          <w:color w:val="000000"/>
          <w:rPrChange w:id="1078" w:author="Juan  Puentes" w:date="2024-03-04T23:05:00Z">
            <w:rPr>
              <w:rFonts w:ascii="Arial" w:eastAsia="Arial" w:hAnsi="Arial" w:cs="Arial"/>
              <w:color w:val="000000"/>
            </w:rPr>
          </w:rPrChange>
        </w:rPr>
      </w:pPr>
    </w:p>
    <w:p w14:paraId="1D66C34A" w14:textId="77777777" w:rsidR="00E12CBF" w:rsidRPr="00C47FBD" w:rsidRDefault="00E12CBF">
      <w:pPr>
        <w:pBdr>
          <w:top w:val="nil"/>
          <w:left w:val="nil"/>
          <w:bottom w:val="nil"/>
          <w:right w:val="nil"/>
          <w:between w:val="nil"/>
        </w:pBdr>
        <w:spacing w:after="0" w:line="480" w:lineRule="auto"/>
        <w:jc w:val="both"/>
        <w:rPr>
          <w:rFonts w:asciiTheme="majorBidi" w:hAnsiTheme="majorBidi" w:cstheme="majorBidi"/>
          <w:color w:val="000000"/>
          <w:rPrChange w:id="1079" w:author="Juan  Puentes" w:date="2024-03-04T23:05:00Z">
            <w:rPr>
              <w:color w:val="000000"/>
            </w:rPr>
          </w:rPrChange>
        </w:rPr>
        <w:sectPr w:rsidR="00E12CBF" w:rsidRPr="00C47FBD" w:rsidSect="007A3A20">
          <w:headerReference w:type="default" r:id="rId21"/>
          <w:pgSz w:w="12240" w:h="15840"/>
          <w:pgMar w:top="1440" w:right="1440" w:bottom="1440" w:left="2041" w:header="709" w:footer="709" w:gutter="0"/>
          <w:pgNumType w:start="1"/>
          <w:cols w:space="720"/>
        </w:sectPr>
      </w:pPr>
      <w:bookmarkStart w:id="1080" w:name="_heading=h.26in1rg" w:colFirst="0" w:colLast="0"/>
      <w:bookmarkEnd w:id="1080"/>
    </w:p>
    <w:p w14:paraId="0A5EBA9D" w14:textId="77777777" w:rsidR="00E12CBF" w:rsidRPr="00C47FBD" w:rsidRDefault="0073506B">
      <w:pPr>
        <w:pStyle w:val="Ttulo1"/>
        <w:ind w:firstLine="720"/>
        <w:rPr>
          <w:rFonts w:eastAsia="Arial"/>
          <w:b w:val="0"/>
          <w:szCs w:val="24"/>
          <w:rPrChange w:id="1081" w:author="Juan  Puentes" w:date="2024-03-04T23:05:00Z">
            <w:rPr>
              <w:rFonts w:ascii="Arial" w:eastAsia="Arial" w:hAnsi="Arial" w:cs="Arial"/>
              <w:b w:val="0"/>
              <w:szCs w:val="24"/>
            </w:rPr>
          </w:rPrChange>
        </w:rPr>
      </w:pPr>
      <w:bookmarkStart w:id="1082" w:name="_Toc162558011"/>
      <w:r w:rsidRPr="00C47FBD">
        <w:rPr>
          <w:rFonts w:eastAsia="Arial"/>
          <w:szCs w:val="24"/>
          <w:rPrChange w:id="1083" w:author="Juan  Puentes" w:date="2024-03-04T23:05:00Z">
            <w:rPr>
              <w:rFonts w:ascii="Arial" w:eastAsia="Arial" w:hAnsi="Arial" w:cs="Arial"/>
              <w:szCs w:val="24"/>
            </w:rPr>
          </w:rPrChange>
        </w:rPr>
        <w:lastRenderedPageBreak/>
        <w:t>Anexos</w:t>
      </w:r>
      <w:bookmarkEnd w:id="1082"/>
    </w:p>
    <w:p w14:paraId="6F29CC82" w14:textId="77777777" w:rsidR="00E12CBF" w:rsidRPr="00C47FBD" w:rsidRDefault="00E12CBF">
      <w:pPr>
        <w:pBdr>
          <w:top w:val="nil"/>
          <w:left w:val="nil"/>
          <w:bottom w:val="nil"/>
          <w:right w:val="nil"/>
          <w:between w:val="nil"/>
        </w:pBdr>
        <w:spacing w:after="0" w:line="480" w:lineRule="auto"/>
        <w:ind w:firstLine="357"/>
        <w:jc w:val="both"/>
        <w:rPr>
          <w:rFonts w:asciiTheme="majorBidi" w:hAnsiTheme="majorBidi" w:cstheme="majorBidi"/>
          <w:color w:val="4F81BD"/>
          <w:rPrChange w:id="1084" w:author="Juan  Puentes" w:date="2024-03-04T23:05:00Z">
            <w:rPr>
              <w:color w:val="4F81BD"/>
            </w:rPr>
          </w:rPrChange>
        </w:rPr>
      </w:pPr>
    </w:p>
    <w:p w14:paraId="31978F43" w14:textId="77777777" w:rsidR="00E12CBF" w:rsidRPr="00C47FBD" w:rsidRDefault="0073506B">
      <w:pPr>
        <w:pBdr>
          <w:top w:val="nil"/>
          <w:left w:val="nil"/>
          <w:bottom w:val="nil"/>
          <w:right w:val="nil"/>
          <w:between w:val="nil"/>
        </w:pBdr>
        <w:spacing w:after="0" w:line="480" w:lineRule="auto"/>
        <w:ind w:firstLine="357"/>
        <w:jc w:val="both"/>
        <w:rPr>
          <w:rFonts w:asciiTheme="majorBidi" w:hAnsiTheme="majorBidi" w:cstheme="majorBidi"/>
          <w:color w:val="4F81BD"/>
          <w:rPrChange w:id="1085" w:author="Juan  Puentes" w:date="2024-03-04T23:05:00Z">
            <w:rPr>
              <w:color w:val="4F81BD"/>
            </w:rPr>
          </w:rPrChange>
        </w:rPr>
      </w:pPr>
      <w:bookmarkStart w:id="1086" w:name="_heading=h.35nkun2" w:colFirst="0" w:colLast="0"/>
      <w:bookmarkEnd w:id="1086"/>
      <w:r w:rsidRPr="00C47FBD">
        <w:rPr>
          <w:rFonts w:asciiTheme="majorBidi" w:hAnsiTheme="majorBidi" w:cstheme="majorBidi"/>
          <w:color w:val="4F81BD"/>
          <w:rPrChange w:id="1087" w:author="Juan  Puentes" w:date="2024-03-04T23:05:00Z">
            <w:rPr>
              <w:color w:val="4F81BD"/>
            </w:rPr>
          </w:rPrChange>
        </w:rPr>
        <w:t xml:space="preserve">Los Anexos son documentos o elementos que complementan el cuerpo del trabajo y que se relacionan, directa o indirectamente, con la investigación, tales como normas, archivos, entre otros. </w:t>
      </w:r>
    </w:p>
    <w:p w14:paraId="1E5FD6E2" w14:textId="77777777" w:rsidR="00E12CBF" w:rsidRPr="00C47FBD" w:rsidRDefault="0073506B">
      <w:pPr>
        <w:pStyle w:val="Ttulo1"/>
        <w:ind w:firstLine="720"/>
        <w:rPr>
          <w:szCs w:val="24"/>
        </w:rPr>
      </w:pPr>
      <w:r w:rsidRPr="00C47FBD">
        <w:rPr>
          <w:szCs w:val="24"/>
        </w:rPr>
        <w:br w:type="page"/>
      </w:r>
      <w:bookmarkStart w:id="1088" w:name="_Toc162558012"/>
      <w:r w:rsidRPr="00C47FBD">
        <w:rPr>
          <w:szCs w:val="24"/>
        </w:rPr>
        <w:lastRenderedPageBreak/>
        <w:t>Referencias Bibliográficas</w:t>
      </w:r>
      <w:bookmarkEnd w:id="1088"/>
    </w:p>
    <w:p w14:paraId="43E11EB0" w14:textId="77777777" w:rsidR="00E12CBF" w:rsidRPr="00C47FBD" w:rsidRDefault="00E12CBF">
      <w:pPr>
        <w:pBdr>
          <w:top w:val="nil"/>
          <w:left w:val="nil"/>
          <w:bottom w:val="nil"/>
          <w:right w:val="nil"/>
          <w:between w:val="nil"/>
        </w:pBdr>
        <w:spacing w:after="0" w:line="480" w:lineRule="auto"/>
        <w:ind w:left="708" w:hanging="708"/>
        <w:jc w:val="both"/>
        <w:rPr>
          <w:rFonts w:asciiTheme="majorBidi" w:eastAsia="Arial" w:hAnsiTheme="majorBidi" w:cstheme="majorBidi"/>
          <w:color w:val="000000"/>
          <w:rPrChange w:id="1089" w:author="Juan  Puentes" w:date="2024-03-04T23:05:00Z">
            <w:rPr>
              <w:rFonts w:ascii="Arial" w:eastAsia="Arial" w:hAnsi="Arial" w:cs="Arial"/>
              <w:color w:val="000000"/>
            </w:rPr>
          </w:rPrChange>
        </w:rPr>
      </w:pPr>
    </w:p>
    <w:sdt>
      <w:sdtPr>
        <w:rPr>
          <w:rFonts w:asciiTheme="majorBidi" w:hAnsiTheme="majorBidi" w:cstheme="majorBidi"/>
        </w:rPr>
        <w:tag w:val="MENDELEY_BIBLIOGRAPHY"/>
        <w:id w:val="-2081512363"/>
        <w:placeholder>
          <w:docPart w:val="DefaultPlaceholder_-1854013440"/>
        </w:placeholder>
      </w:sdtPr>
      <w:sdtContent>
        <w:p w14:paraId="7B7A80D2" w14:textId="77777777" w:rsidR="001E768E" w:rsidRDefault="001E768E">
          <w:pPr>
            <w:autoSpaceDE w:val="0"/>
            <w:autoSpaceDN w:val="0"/>
            <w:ind w:hanging="480"/>
            <w:divId w:val="1224289482"/>
          </w:pPr>
          <w:r>
            <w:t>BALANDIN, J. (</w:t>
          </w:r>
          <w:proofErr w:type="spellStart"/>
          <w:r>
            <w:t>n.d</w:t>
          </w:r>
          <w:proofErr w:type="spellEnd"/>
          <w:r>
            <w:t xml:space="preserve">.). </w:t>
          </w:r>
          <w:r>
            <w:rPr>
              <w:i/>
              <w:iCs/>
            </w:rPr>
            <w:t>Metodología Kanban: Qué es y cómo utilizarla - Instituto Emprende</w:t>
          </w:r>
          <w:r>
            <w:t xml:space="preserve">. </w:t>
          </w:r>
          <w:proofErr w:type="spellStart"/>
          <w:r>
            <w:t>Retrieved</w:t>
          </w:r>
          <w:proofErr w:type="spellEnd"/>
          <w:r>
            <w:t xml:space="preserve"> </w:t>
          </w:r>
          <w:proofErr w:type="spellStart"/>
          <w:r>
            <w:t>October</w:t>
          </w:r>
          <w:proofErr w:type="spellEnd"/>
          <w:r>
            <w:t xml:space="preserve"> 16, 2023, </w:t>
          </w:r>
          <w:proofErr w:type="spellStart"/>
          <w:r>
            <w:t>from</w:t>
          </w:r>
          <w:proofErr w:type="spellEnd"/>
          <w:r>
            <w:t xml:space="preserve"> https://institutoemprende.com/metodologia-kanban/</w:t>
          </w:r>
        </w:p>
        <w:p w14:paraId="25ACEC34" w14:textId="77777777" w:rsidR="001E768E" w:rsidRDefault="001E768E">
          <w:pPr>
            <w:autoSpaceDE w:val="0"/>
            <w:autoSpaceDN w:val="0"/>
            <w:ind w:hanging="480"/>
            <w:divId w:val="1956788768"/>
          </w:pPr>
          <w:r>
            <w:t xml:space="preserve">Clark, A. (2023). </w:t>
          </w:r>
          <w:r>
            <w:rPr>
              <w:i/>
              <w:iCs/>
            </w:rPr>
            <w:t>APRENDE REACT</w:t>
          </w:r>
          <w:r>
            <w:t>.</w:t>
          </w:r>
        </w:p>
        <w:p w14:paraId="75EE60BA" w14:textId="77777777" w:rsidR="001E768E" w:rsidRDefault="001E768E">
          <w:pPr>
            <w:autoSpaceDE w:val="0"/>
            <w:autoSpaceDN w:val="0"/>
            <w:ind w:hanging="480"/>
            <w:divId w:val="2064786615"/>
          </w:pPr>
          <w:r>
            <w:rPr>
              <w:i/>
              <w:iCs/>
            </w:rPr>
            <w:t>Cuenti</w:t>
          </w:r>
          <w:r>
            <w:t>. (</w:t>
          </w:r>
          <w:proofErr w:type="spellStart"/>
          <w:r>
            <w:t>n.d</w:t>
          </w:r>
          <w:proofErr w:type="spellEnd"/>
          <w:r>
            <w:t>.). Https://Openwebinars.Net/Blog/Que-Es-Mysql/.</w:t>
          </w:r>
        </w:p>
        <w:p w14:paraId="5501B79B" w14:textId="77777777" w:rsidR="001E768E" w:rsidRDefault="001E768E">
          <w:pPr>
            <w:autoSpaceDE w:val="0"/>
            <w:autoSpaceDN w:val="0"/>
            <w:ind w:hanging="480"/>
            <w:divId w:val="943152309"/>
          </w:pPr>
          <w:r>
            <w:t xml:space="preserve">de Vries Marco. (2023). </w:t>
          </w:r>
          <w:r>
            <w:rPr>
              <w:i/>
              <w:iCs/>
            </w:rPr>
            <w:t>openbravo</w:t>
          </w:r>
          <w:r>
            <w:t>. Https://Www.Openbravo.Com/Es.</w:t>
          </w:r>
        </w:p>
        <w:p w14:paraId="3DED8ED9" w14:textId="77777777" w:rsidR="001E768E" w:rsidRDefault="001E768E">
          <w:pPr>
            <w:autoSpaceDE w:val="0"/>
            <w:autoSpaceDN w:val="0"/>
            <w:ind w:hanging="480"/>
            <w:divId w:val="1384793509"/>
          </w:pPr>
          <w:r>
            <w:t xml:space="preserve">El Congreso de Colombia. (1982, </w:t>
          </w:r>
          <w:proofErr w:type="spellStart"/>
          <w:r>
            <w:t>January</w:t>
          </w:r>
          <w:proofErr w:type="spellEnd"/>
          <w:r>
            <w:t xml:space="preserve"> 28). </w:t>
          </w:r>
          <w:r>
            <w:rPr>
              <w:i/>
              <w:iCs/>
            </w:rPr>
            <w:t>LEY 23 DE 1982 SOBRE DERECHO DE AUTOR</w:t>
          </w:r>
          <w:r>
            <w:t>. Http://Www.Cecolda.Org.Co/Index.Php/Derecho-de-Autor/Normas-y-Jurisprudencia/Normas-Nacionales/124-Ley-23-de-1982-Sobre-Derecho-de-Autor.</w:t>
          </w:r>
        </w:p>
        <w:p w14:paraId="5D8DF6FE" w14:textId="77777777" w:rsidR="001E768E" w:rsidRDefault="001E768E">
          <w:pPr>
            <w:autoSpaceDE w:val="0"/>
            <w:autoSpaceDN w:val="0"/>
            <w:ind w:hanging="480"/>
            <w:divId w:val="1759447223"/>
          </w:pPr>
          <w:r>
            <w:t xml:space="preserve">El Congreso de Colombia. (2008, </w:t>
          </w:r>
          <w:proofErr w:type="spellStart"/>
          <w:r>
            <w:t>December</w:t>
          </w:r>
          <w:proofErr w:type="spellEnd"/>
          <w:r>
            <w:t xml:space="preserve"> 31). </w:t>
          </w:r>
          <w:r>
            <w:rPr>
              <w:i/>
              <w:iCs/>
            </w:rPr>
            <w:t>Ley 1266 de 2008</w:t>
          </w:r>
          <w:r>
            <w:t>. Https://Www.Funcionpublica.Gov.Co/Eva/Gestornormativo/Norma.Php?I=34488.</w:t>
          </w:r>
        </w:p>
        <w:p w14:paraId="2A495826" w14:textId="77777777" w:rsidR="001E768E" w:rsidRDefault="001E768E">
          <w:pPr>
            <w:autoSpaceDE w:val="0"/>
            <w:autoSpaceDN w:val="0"/>
            <w:ind w:hanging="480"/>
            <w:divId w:val="957681585"/>
          </w:pPr>
          <w:r>
            <w:t>Eliseo de Dios. (</w:t>
          </w:r>
          <w:proofErr w:type="spellStart"/>
          <w:r>
            <w:t>n.d</w:t>
          </w:r>
          <w:proofErr w:type="spellEnd"/>
          <w:r>
            <w:t xml:space="preserve">.). </w:t>
          </w:r>
          <w:r>
            <w:rPr>
              <w:i/>
              <w:iCs/>
            </w:rPr>
            <w:t>SICAR</w:t>
          </w:r>
          <w:r>
            <w:t xml:space="preserve">. Https://Www.Sicar.Mx/Servicios/ [ </w:t>
          </w:r>
          <w:proofErr w:type="gramStart"/>
          <w:r>
            <w:t>Agosto</w:t>
          </w:r>
          <w:proofErr w:type="gramEnd"/>
          <w:r>
            <w:t>-2010].</w:t>
          </w:r>
        </w:p>
        <w:p w14:paraId="5AC77688" w14:textId="77777777" w:rsidR="001E768E" w:rsidRDefault="001E768E">
          <w:pPr>
            <w:autoSpaceDE w:val="0"/>
            <w:autoSpaceDN w:val="0"/>
            <w:ind w:hanging="480"/>
            <w:divId w:val="927425430"/>
          </w:pPr>
          <w:r>
            <w:t>GLOP. (</w:t>
          </w:r>
          <w:proofErr w:type="spellStart"/>
          <w:r>
            <w:t>n.d</w:t>
          </w:r>
          <w:proofErr w:type="spellEnd"/>
          <w:r>
            <w:t xml:space="preserve">.). </w:t>
          </w:r>
          <w:r>
            <w:rPr>
              <w:i/>
              <w:iCs/>
            </w:rPr>
            <w:t>GLOP</w:t>
          </w:r>
          <w:r>
            <w:t>. Https://Www.Glop.Es/.</w:t>
          </w:r>
        </w:p>
        <w:p w14:paraId="311B193F" w14:textId="77777777" w:rsidR="001E768E" w:rsidRDefault="001E768E">
          <w:pPr>
            <w:autoSpaceDE w:val="0"/>
            <w:autoSpaceDN w:val="0"/>
            <w:ind w:hanging="480"/>
            <w:divId w:val="1327127122"/>
          </w:pPr>
          <w:r>
            <w:t xml:space="preserve">Laura Arriaga García. (2023, April 29). </w:t>
          </w:r>
          <w:r>
            <w:rPr>
              <w:i/>
              <w:iCs/>
            </w:rPr>
            <w:t>https://www.inesem.es/revistadigital/gestion-empresarial/kanban-el-metodo-para-desarrollar-proyectos-de-exito/</w:t>
          </w:r>
          <w:r>
            <w:t>.</w:t>
          </w:r>
        </w:p>
        <w:p w14:paraId="77A4578E" w14:textId="77777777" w:rsidR="001E768E" w:rsidRDefault="001E768E">
          <w:pPr>
            <w:autoSpaceDE w:val="0"/>
            <w:autoSpaceDN w:val="0"/>
            <w:ind w:hanging="480"/>
            <w:divId w:val="664282065"/>
          </w:pPr>
          <w:r>
            <w:rPr>
              <w:i/>
              <w:iCs/>
            </w:rPr>
            <w:t>Ley 1735 de 2014 - Gestor Normativo - Función Pública</w:t>
          </w:r>
          <w:r>
            <w:t>. (</w:t>
          </w:r>
          <w:proofErr w:type="spellStart"/>
          <w:r>
            <w:t>n.d</w:t>
          </w:r>
          <w:proofErr w:type="spellEnd"/>
          <w:r>
            <w:t xml:space="preserve">.). </w:t>
          </w:r>
          <w:proofErr w:type="spellStart"/>
          <w:r>
            <w:t>Retrieved</w:t>
          </w:r>
          <w:proofErr w:type="spellEnd"/>
          <w:r>
            <w:t xml:space="preserve"> </w:t>
          </w:r>
          <w:proofErr w:type="spellStart"/>
          <w:r>
            <w:t>September</w:t>
          </w:r>
          <w:proofErr w:type="spellEnd"/>
          <w:r>
            <w:t xml:space="preserve"> 25, 2023, </w:t>
          </w:r>
          <w:proofErr w:type="spellStart"/>
          <w:r>
            <w:t>from</w:t>
          </w:r>
          <w:proofErr w:type="spellEnd"/>
          <w:r>
            <w:t xml:space="preserve"> https://www.funcionpublica.gov.co/eva/gestornormativo/norma.php?i=59835</w:t>
          </w:r>
        </w:p>
        <w:p w14:paraId="76BFE256" w14:textId="77777777" w:rsidR="001E768E" w:rsidRDefault="001E768E">
          <w:pPr>
            <w:autoSpaceDE w:val="0"/>
            <w:autoSpaceDN w:val="0"/>
            <w:ind w:hanging="480"/>
            <w:divId w:val="446850678"/>
          </w:pPr>
          <w:r>
            <w:rPr>
              <w:i/>
              <w:iCs/>
            </w:rPr>
            <w:t>Leyes desde 1992 - Vigencia expresa y control de constitucionalidad [LEY_1273_2009]</w:t>
          </w:r>
          <w:r>
            <w:t>. (</w:t>
          </w:r>
          <w:proofErr w:type="spellStart"/>
          <w:r>
            <w:t>n.d</w:t>
          </w:r>
          <w:proofErr w:type="spellEnd"/>
          <w:r>
            <w:t xml:space="preserve">.). </w:t>
          </w:r>
          <w:proofErr w:type="spellStart"/>
          <w:r>
            <w:t>Retrieved</w:t>
          </w:r>
          <w:proofErr w:type="spellEnd"/>
          <w:r>
            <w:t xml:space="preserve"> </w:t>
          </w:r>
          <w:proofErr w:type="spellStart"/>
          <w:r>
            <w:t>September</w:t>
          </w:r>
          <w:proofErr w:type="spellEnd"/>
          <w:r>
            <w:t xml:space="preserve"> 25, 2023, </w:t>
          </w:r>
          <w:proofErr w:type="spellStart"/>
          <w:r>
            <w:t>from</w:t>
          </w:r>
          <w:proofErr w:type="spellEnd"/>
          <w:r>
            <w:t xml:space="preserve"> http://www.secretariasenado.gov.co/senado/basedoc/ley_1273_2009.html</w:t>
          </w:r>
        </w:p>
        <w:p w14:paraId="3A5AF1E8" w14:textId="77777777" w:rsidR="001E768E" w:rsidRDefault="001E768E">
          <w:pPr>
            <w:autoSpaceDE w:val="0"/>
            <w:autoSpaceDN w:val="0"/>
            <w:ind w:hanging="480"/>
            <w:divId w:val="1490363476"/>
          </w:pPr>
          <w:r>
            <w:t xml:space="preserve">MARTINS, J. (2022, </w:t>
          </w:r>
          <w:proofErr w:type="spellStart"/>
          <w:r>
            <w:t>October</w:t>
          </w:r>
          <w:proofErr w:type="spellEnd"/>
          <w:r>
            <w:t xml:space="preserve"> 10). </w:t>
          </w:r>
          <w:r>
            <w:rPr>
              <w:i/>
              <w:iCs/>
            </w:rPr>
            <w:t>¿Qué es la metodología Kanban y cómo funciona? [2022] • Asana</w:t>
          </w:r>
          <w:r>
            <w:t>. https://asana.com/es/resources/what-is-kanban</w:t>
          </w:r>
        </w:p>
        <w:p w14:paraId="4DFF2414" w14:textId="77777777" w:rsidR="001E768E" w:rsidRDefault="001E768E">
          <w:pPr>
            <w:autoSpaceDE w:val="0"/>
            <w:autoSpaceDN w:val="0"/>
            <w:ind w:hanging="480"/>
            <w:divId w:val="233128630"/>
          </w:pPr>
          <w:r>
            <w:rPr>
              <w:i/>
              <w:iCs/>
            </w:rPr>
            <w:t>¿Qué es Kanban? Principales características y funciones</w:t>
          </w:r>
          <w:r>
            <w:t>. (</w:t>
          </w:r>
          <w:proofErr w:type="spellStart"/>
          <w:r>
            <w:t>n.d</w:t>
          </w:r>
          <w:proofErr w:type="spellEnd"/>
          <w:r>
            <w:t xml:space="preserve">.). </w:t>
          </w:r>
          <w:proofErr w:type="spellStart"/>
          <w:r>
            <w:t>Retrieved</w:t>
          </w:r>
          <w:proofErr w:type="spellEnd"/>
          <w:r>
            <w:t xml:space="preserve"> </w:t>
          </w:r>
          <w:proofErr w:type="spellStart"/>
          <w:r>
            <w:t>September</w:t>
          </w:r>
          <w:proofErr w:type="spellEnd"/>
          <w:r>
            <w:t xml:space="preserve"> 27, 2023, </w:t>
          </w:r>
          <w:proofErr w:type="spellStart"/>
          <w:r>
            <w:t>from</w:t>
          </w:r>
          <w:proofErr w:type="spellEnd"/>
          <w:r>
            <w:t xml:space="preserve"> https://kanbanize.com/es/recursos-de-kanban/primeros-pasos/que-es-kanban</w:t>
          </w:r>
        </w:p>
        <w:p w14:paraId="5017E217" w14:textId="77777777" w:rsidR="001E768E" w:rsidRDefault="001E768E">
          <w:pPr>
            <w:autoSpaceDE w:val="0"/>
            <w:autoSpaceDN w:val="0"/>
            <w:ind w:hanging="480"/>
            <w:divId w:val="827096801"/>
          </w:pPr>
          <w:r>
            <w:t xml:space="preserve">Robledano, A. (2019, </w:t>
          </w:r>
          <w:proofErr w:type="spellStart"/>
          <w:r>
            <w:t>September</w:t>
          </w:r>
          <w:proofErr w:type="spellEnd"/>
          <w:r>
            <w:t xml:space="preserve"> 24). </w:t>
          </w:r>
          <w:r>
            <w:rPr>
              <w:i/>
              <w:iCs/>
            </w:rPr>
            <w:t>Qué es MySQL: Características y ventajas</w:t>
          </w:r>
          <w:r>
            <w:t>.</w:t>
          </w:r>
        </w:p>
        <w:p w14:paraId="3F49697E" w14:textId="77777777" w:rsidR="001E768E" w:rsidRDefault="001E768E">
          <w:pPr>
            <w:autoSpaceDE w:val="0"/>
            <w:autoSpaceDN w:val="0"/>
            <w:ind w:hanging="480"/>
            <w:divId w:val="530411648"/>
          </w:pPr>
          <w:r>
            <w:t xml:space="preserve">Simões, C. (2021, </w:t>
          </w:r>
          <w:proofErr w:type="spellStart"/>
          <w:r>
            <w:t>July</w:t>
          </w:r>
          <w:proofErr w:type="spellEnd"/>
          <w:r>
            <w:t xml:space="preserve"> 27). </w:t>
          </w:r>
          <w:r>
            <w:rPr>
              <w:i/>
              <w:iCs/>
            </w:rPr>
            <w:t>¿Qué es Node.js, y para qué sirve?</w:t>
          </w:r>
        </w:p>
        <w:p w14:paraId="2E631FC7" w14:textId="7E60D824" w:rsidR="00DE4703" w:rsidRPr="00C47FBD" w:rsidRDefault="001E768E" w:rsidP="00DE4703">
          <w:pPr>
            <w:pBdr>
              <w:top w:val="nil"/>
              <w:left w:val="nil"/>
              <w:bottom w:val="nil"/>
              <w:right w:val="nil"/>
              <w:between w:val="nil"/>
            </w:pBdr>
            <w:spacing w:after="0" w:line="480" w:lineRule="auto"/>
            <w:ind w:left="720" w:hanging="720"/>
            <w:rPr>
              <w:rFonts w:asciiTheme="majorBidi" w:hAnsiTheme="majorBidi" w:cstheme="majorBidi"/>
            </w:rPr>
          </w:pPr>
          <w:r>
            <w:lastRenderedPageBreak/>
            <w:t> </w:t>
          </w:r>
        </w:p>
      </w:sdtContent>
    </w:sdt>
    <w:p w14:paraId="656A5129" w14:textId="1F8717B4" w:rsidR="00E12CBF" w:rsidRPr="00C47FBD" w:rsidRDefault="0073506B">
      <w:pPr>
        <w:spacing w:after="0" w:line="480" w:lineRule="auto"/>
        <w:ind w:left="720" w:hanging="720"/>
        <w:rPr>
          <w:rFonts w:asciiTheme="majorBidi" w:hAnsiTheme="majorBidi" w:cstheme="majorBidi"/>
          <w:highlight w:val="white"/>
          <w:rPrChange w:id="1090" w:author="Juan  Puentes" w:date="2024-03-04T23:05:00Z">
            <w:rPr>
              <w:highlight w:val="white"/>
            </w:rPr>
          </w:rPrChange>
        </w:rPr>
      </w:pPr>
      <w:r w:rsidRPr="00C47FBD">
        <w:rPr>
          <w:rFonts w:asciiTheme="majorBidi" w:hAnsiTheme="majorBidi" w:cstheme="majorBidi"/>
          <w:highlight w:val="white"/>
          <w:rPrChange w:id="1091" w:author="Juan  Puentes" w:date="2024-03-04T23:05:00Z">
            <w:rPr>
              <w:highlight w:val="white"/>
            </w:rPr>
          </w:rPrChange>
        </w:rPr>
        <w:t xml:space="preserve"> </w:t>
      </w:r>
    </w:p>
    <w:sectPr w:rsidR="00E12CBF" w:rsidRPr="00C47FBD">
      <w:headerReference w:type="even" r:id="rId22"/>
      <w:headerReference w:type="default" r:id="rId23"/>
      <w:footerReference w:type="first" r:id="rId24"/>
      <w:pgSz w:w="12240" w:h="15840"/>
      <w:pgMar w:top="1440" w:right="1440" w:bottom="1440" w:left="204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B5FAB" w14:textId="77777777" w:rsidR="007A3A20" w:rsidRDefault="007A3A20">
      <w:pPr>
        <w:spacing w:after="0" w:line="240" w:lineRule="auto"/>
      </w:pPr>
      <w:r>
        <w:separator/>
      </w:r>
    </w:p>
  </w:endnote>
  <w:endnote w:type="continuationSeparator" w:id="0">
    <w:p w14:paraId="066B467B" w14:textId="77777777" w:rsidR="007A3A20" w:rsidRDefault="007A3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21A0" w14:textId="77777777" w:rsidR="00E12CBF" w:rsidRDefault="00E12CBF">
    <w:pPr>
      <w:pBdr>
        <w:top w:val="nil"/>
        <w:left w:val="nil"/>
        <w:bottom w:val="nil"/>
        <w:right w:val="nil"/>
        <w:between w:val="nil"/>
      </w:pBdr>
      <w:tabs>
        <w:tab w:val="center" w:pos="4419"/>
        <w:tab w:val="right" w:pos="8838"/>
      </w:tabs>
      <w:spacing w:after="0" w:line="240" w:lineRule="auto"/>
      <w:rPr>
        <w:color w:val="000000"/>
      </w:rPr>
    </w:pPr>
  </w:p>
  <w:p w14:paraId="3BF6BAA3" w14:textId="77777777" w:rsidR="00E12CBF" w:rsidRDefault="00E12CBF">
    <w:pPr>
      <w:pBdr>
        <w:top w:val="nil"/>
        <w:left w:val="nil"/>
        <w:bottom w:val="nil"/>
        <w:right w:val="nil"/>
        <w:between w:val="nil"/>
      </w:pBdr>
      <w:tabs>
        <w:tab w:val="center" w:pos="4419"/>
        <w:tab w:val="right" w:pos="8838"/>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6B665" w14:textId="74AEA888" w:rsidR="00E12CBF" w:rsidRDefault="00E12CBF">
    <w:pPr>
      <w:pBdr>
        <w:top w:val="nil"/>
        <w:left w:val="nil"/>
        <w:bottom w:val="nil"/>
        <w:right w:val="nil"/>
        <w:between w:val="nil"/>
      </w:pBdr>
      <w:tabs>
        <w:tab w:val="center" w:pos="4419"/>
        <w:tab w:val="right" w:pos="8838"/>
      </w:tabs>
      <w:spacing w:after="0" w:line="240" w:lineRule="auto"/>
      <w:ind w:right="360" w:firstLine="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15"/>
      <w:gridCol w:w="2915"/>
      <w:gridCol w:w="2915"/>
    </w:tblGrid>
    <w:tr w:rsidR="170A4AC3" w14:paraId="45B19176" w14:textId="77777777" w:rsidTr="170A4AC3">
      <w:trPr>
        <w:trHeight w:val="300"/>
      </w:trPr>
      <w:tc>
        <w:tcPr>
          <w:tcW w:w="2915" w:type="dxa"/>
        </w:tcPr>
        <w:p w14:paraId="1D6FA8F0" w14:textId="5D6D6C0B" w:rsidR="170A4AC3" w:rsidRDefault="170A4AC3" w:rsidP="170A4AC3">
          <w:pPr>
            <w:pStyle w:val="Encabezado"/>
            <w:ind w:left="-115"/>
            <w:jc w:val="left"/>
          </w:pPr>
        </w:p>
      </w:tc>
      <w:tc>
        <w:tcPr>
          <w:tcW w:w="2915" w:type="dxa"/>
        </w:tcPr>
        <w:p w14:paraId="0AA4CEDF" w14:textId="667828A8" w:rsidR="170A4AC3" w:rsidRDefault="170A4AC3" w:rsidP="170A4AC3">
          <w:pPr>
            <w:pStyle w:val="Encabezado"/>
            <w:jc w:val="center"/>
          </w:pPr>
        </w:p>
      </w:tc>
      <w:tc>
        <w:tcPr>
          <w:tcW w:w="2915" w:type="dxa"/>
        </w:tcPr>
        <w:p w14:paraId="584C5B8D" w14:textId="60F92580" w:rsidR="170A4AC3" w:rsidRDefault="170A4AC3" w:rsidP="170A4AC3">
          <w:pPr>
            <w:pStyle w:val="Encabezado"/>
            <w:ind w:right="-115"/>
          </w:pPr>
        </w:p>
      </w:tc>
    </w:tr>
  </w:tbl>
  <w:p w14:paraId="7DD9C16D" w14:textId="3FF983D4" w:rsidR="170A4AC3" w:rsidRDefault="170A4AC3" w:rsidP="170A4AC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15"/>
      <w:gridCol w:w="2915"/>
      <w:gridCol w:w="2915"/>
    </w:tblGrid>
    <w:tr w:rsidR="170A4AC3" w14:paraId="043143AD" w14:textId="77777777" w:rsidTr="170A4AC3">
      <w:trPr>
        <w:trHeight w:val="300"/>
      </w:trPr>
      <w:tc>
        <w:tcPr>
          <w:tcW w:w="2915" w:type="dxa"/>
        </w:tcPr>
        <w:p w14:paraId="10E4210B" w14:textId="2D8E5F73" w:rsidR="170A4AC3" w:rsidRDefault="170A4AC3" w:rsidP="170A4AC3">
          <w:pPr>
            <w:pStyle w:val="Encabezado"/>
            <w:ind w:left="-115"/>
            <w:jc w:val="left"/>
          </w:pPr>
        </w:p>
      </w:tc>
      <w:tc>
        <w:tcPr>
          <w:tcW w:w="2915" w:type="dxa"/>
        </w:tcPr>
        <w:p w14:paraId="7A752FE9" w14:textId="65300678" w:rsidR="170A4AC3" w:rsidRDefault="170A4AC3" w:rsidP="170A4AC3">
          <w:pPr>
            <w:pStyle w:val="Encabezado"/>
            <w:jc w:val="center"/>
          </w:pPr>
        </w:p>
      </w:tc>
      <w:tc>
        <w:tcPr>
          <w:tcW w:w="2915" w:type="dxa"/>
        </w:tcPr>
        <w:p w14:paraId="30BEA43A" w14:textId="62D9F936" w:rsidR="170A4AC3" w:rsidRDefault="170A4AC3" w:rsidP="170A4AC3">
          <w:pPr>
            <w:pStyle w:val="Encabezado"/>
            <w:ind w:right="-115"/>
          </w:pPr>
        </w:p>
      </w:tc>
    </w:tr>
  </w:tbl>
  <w:p w14:paraId="2846FB94" w14:textId="0B442341" w:rsidR="170A4AC3" w:rsidRDefault="170A4AC3" w:rsidP="170A4AC3">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15"/>
      <w:gridCol w:w="2915"/>
      <w:gridCol w:w="2915"/>
    </w:tblGrid>
    <w:tr w:rsidR="170A4AC3" w14:paraId="1D92CF44" w14:textId="77777777" w:rsidTr="170A4AC3">
      <w:trPr>
        <w:trHeight w:val="300"/>
      </w:trPr>
      <w:tc>
        <w:tcPr>
          <w:tcW w:w="2915" w:type="dxa"/>
        </w:tcPr>
        <w:p w14:paraId="0C70734E" w14:textId="68F35EF2" w:rsidR="170A4AC3" w:rsidRDefault="170A4AC3" w:rsidP="170A4AC3">
          <w:pPr>
            <w:pStyle w:val="Encabezado"/>
            <w:ind w:left="-115"/>
            <w:jc w:val="left"/>
          </w:pPr>
        </w:p>
      </w:tc>
      <w:tc>
        <w:tcPr>
          <w:tcW w:w="2915" w:type="dxa"/>
        </w:tcPr>
        <w:p w14:paraId="706983B1" w14:textId="2C5BC039" w:rsidR="170A4AC3" w:rsidRDefault="170A4AC3" w:rsidP="170A4AC3">
          <w:pPr>
            <w:pStyle w:val="Encabezado"/>
            <w:jc w:val="center"/>
          </w:pPr>
        </w:p>
      </w:tc>
      <w:tc>
        <w:tcPr>
          <w:tcW w:w="2915" w:type="dxa"/>
        </w:tcPr>
        <w:p w14:paraId="2E17F378" w14:textId="779F4BC0" w:rsidR="170A4AC3" w:rsidRDefault="170A4AC3" w:rsidP="170A4AC3">
          <w:pPr>
            <w:pStyle w:val="Encabezado"/>
            <w:ind w:right="-115"/>
          </w:pPr>
        </w:p>
      </w:tc>
    </w:tr>
  </w:tbl>
  <w:p w14:paraId="226A815C" w14:textId="2952FEE2" w:rsidR="170A4AC3" w:rsidRDefault="170A4AC3" w:rsidP="170A4A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EF205" w14:textId="77777777" w:rsidR="007A3A20" w:rsidRDefault="007A3A20">
      <w:pPr>
        <w:spacing w:after="0" w:line="240" w:lineRule="auto"/>
      </w:pPr>
      <w:r>
        <w:separator/>
      </w:r>
    </w:p>
  </w:footnote>
  <w:footnote w:type="continuationSeparator" w:id="0">
    <w:p w14:paraId="7A6648F8" w14:textId="77777777" w:rsidR="007A3A20" w:rsidRDefault="007A3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20F2" w14:textId="77777777" w:rsidR="00E12CBF" w:rsidRDefault="00E12CBF">
    <w:pPr>
      <w:pBdr>
        <w:top w:val="nil"/>
        <w:left w:val="nil"/>
        <w:bottom w:val="nil"/>
        <w:right w:val="nil"/>
        <w:between w:val="nil"/>
      </w:pBdr>
      <w:tabs>
        <w:tab w:val="left" w:pos="2580"/>
        <w:tab w:val="left" w:pos="2985"/>
        <w:tab w:val="center" w:pos="4419"/>
        <w:tab w:val="right" w:pos="8838"/>
      </w:tabs>
      <w:spacing w:after="0"/>
      <w:rPr>
        <w:b/>
        <w:color w:val="1F497D"/>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9D186" w14:textId="0CB64AAA" w:rsidR="007A43C4" w:rsidRDefault="007A43C4">
    <w:pPr>
      <w:pStyle w:val="Encabezado"/>
    </w:pPr>
  </w:p>
  <w:p w14:paraId="29FE49B4" w14:textId="77777777" w:rsidR="00E12CBF" w:rsidRDefault="00E12CBF">
    <w:pPr>
      <w:pBdr>
        <w:top w:val="nil"/>
        <w:left w:val="nil"/>
        <w:bottom w:val="nil"/>
        <w:right w:val="nil"/>
        <w:between w:val="nil"/>
      </w:pBdr>
      <w:tabs>
        <w:tab w:val="left" w:pos="2580"/>
        <w:tab w:val="left" w:pos="2985"/>
        <w:tab w:val="center" w:pos="4419"/>
        <w:tab w:val="right" w:pos="8838"/>
      </w:tabs>
      <w:spacing w:after="0"/>
      <w:ind w:right="360"/>
      <w:jc w:val="right"/>
      <w:rPr>
        <w:b/>
        <w:color w:val="1F497D"/>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9563" w14:textId="77777777" w:rsidR="00E12CBF" w:rsidRDefault="00E12CBF">
    <w:pPr>
      <w:pBdr>
        <w:top w:val="nil"/>
        <w:left w:val="nil"/>
        <w:bottom w:val="nil"/>
        <w:right w:val="nil"/>
        <w:between w:val="nil"/>
      </w:pBdr>
      <w:tabs>
        <w:tab w:val="left" w:pos="2580"/>
        <w:tab w:val="left" w:pos="2985"/>
        <w:tab w:val="center" w:pos="4419"/>
        <w:tab w:val="right" w:pos="8838"/>
      </w:tabs>
      <w:spacing w:after="120"/>
      <w:jc w:val="center"/>
      <w:rPr>
        <w:b/>
        <w:color w:val="1F497D"/>
        <w:sz w:val="28"/>
        <w:szCs w:val="28"/>
      </w:rPr>
    </w:pPr>
  </w:p>
  <w:p w14:paraId="1A28F9F1" w14:textId="77777777" w:rsidR="00E12CBF" w:rsidRDefault="00E12CBF">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CE13B" w14:textId="77777777" w:rsidR="00E12CBF" w:rsidRDefault="0073506B">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r>
      <w:rPr>
        <w:color w:val="000000"/>
      </w:rPr>
      <w:t>11</w:t>
    </w:r>
  </w:p>
  <w:p w14:paraId="755996F5" w14:textId="77777777" w:rsidR="00E12CBF" w:rsidRDefault="00E12CBF">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49B27" w14:textId="77777777" w:rsidR="00D16EE9" w:rsidRDefault="00D16EE9">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lang w:val="es-ES"/>
      </w:rPr>
    </w:pPr>
  </w:p>
  <w:p w14:paraId="6EDCA32B" w14:textId="77777777" w:rsidR="00D16EE9" w:rsidRPr="00D16EE9" w:rsidRDefault="00D16EE9">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lang w:val="es-E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5CF3" w14:textId="2C8E54D0" w:rsidR="00E12CBF" w:rsidRDefault="170A4AC3" w:rsidP="170A4AC3">
    <w:pPr>
      <w:pBdr>
        <w:top w:val="nil"/>
        <w:left w:val="nil"/>
        <w:bottom w:val="nil"/>
        <w:right w:val="nil"/>
        <w:between w:val="nil"/>
      </w:pBdr>
      <w:tabs>
        <w:tab w:val="left" w:pos="2580"/>
        <w:tab w:val="left" w:pos="2985"/>
        <w:tab w:val="center" w:pos="4419"/>
        <w:tab w:val="right" w:pos="8838"/>
      </w:tabs>
      <w:spacing w:after="120"/>
      <w:jc w:val="right"/>
      <w:rPr>
        <w:color w:val="000000" w:themeColor="text1"/>
      </w:rPr>
    </w:pPr>
    <w:del w:id="106" w:author="Juan  Puentes" w:date="2024-03-04T22:19:00Z">
      <w:r w:rsidRPr="170A4AC3" w:rsidDel="00C06771">
        <w:rPr>
          <w:color w:val="000000" w:themeColor="text1"/>
        </w:rPr>
        <w:delText>1</w:delText>
      </w:r>
    </w:del>
  </w:p>
  <w:p w14:paraId="05F69E23" w14:textId="77777777" w:rsidR="00E12CBF" w:rsidRDefault="00E12CBF">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419146"/>
      <w:docPartObj>
        <w:docPartGallery w:val="Page Numbers (Top of Page)"/>
        <w:docPartUnique/>
      </w:docPartObj>
    </w:sdtPr>
    <w:sdtEndPr>
      <w:rPr>
        <w:color w:val="auto"/>
      </w:rPr>
    </w:sdtEndPr>
    <w:sdtContent>
      <w:p w14:paraId="79138D86" w14:textId="5CAD1933" w:rsidR="00D16EE9" w:rsidRDefault="00D16EE9">
        <w:pPr>
          <w:pStyle w:val="Encabezado"/>
        </w:pPr>
        <w:r w:rsidRPr="00D16EE9">
          <w:rPr>
            <w:sz w:val="24"/>
            <w:szCs w:val="24"/>
          </w:rPr>
          <w:fldChar w:fldCharType="begin"/>
        </w:r>
        <w:r w:rsidRPr="00D16EE9">
          <w:rPr>
            <w:sz w:val="24"/>
            <w:szCs w:val="24"/>
          </w:rPr>
          <w:instrText>PAGE   \* MERGEFORMAT</w:instrText>
        </w:r>
        <w:r w:rsidRPr="00D16EE9">
          <w:rPr>
            <w:sz w:val="24"/>
            <w:szCs w:val="24"/>
          </w:rPr>
          <w:fldChar w:fldCharType="separate"/>
        </w:r>
        <w:r w:rsidRPr="00D16EE9">
          <w:rPr>
            <w:sz w:val="24"/>
            <w:szCs w:val="24"/>
            <w:lang w:val="es-ES"/>
          </w:rPr>
          <w:t>2</w:t>
        </w:r>
        <w:r w:rsidRPr="00D16EE9">
          <w:rPr>
            <w:sz w:val="24"/>
            <w:szCs w:val="24"/>
          </w:rPr>
          <w:fldChar w:fldCharType="end"/>
        </w:r>
      </w:p>
    </w:sdtContent>
  </w:sdt>
  <w:p w14:paraId="3E4E7AB3" w14:textId="77777777" w:rsidR="00D16EE9" w:rsidRPr="00D16EE9" w:rsidRDefault="00D16EE9">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lang w:val="es-E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9B4AB" w14:textId="77777777" w:rsidR="00E12CBF" w:rsidRDefault="0073506B">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r>
      <w:rPr>
        <w:color w:val="000000"/>
      </w:rPr>
      <w:t>14</w:t>
    </w:r>
  </w:p>
  <w:p w14:paraId="26C4EB86" w14:textId="77777777" w:rsidR="00E12CBF" w:rsidRDefault="00E12CB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00DA" w14:textId="457A6A91" w:rsidR="170A4AC3" w:rsidDel="00C06771" w:rsidRDefault="170A4AC3" w:rsidP="170A4AC3">
    <w:pPr>
      <w:pStyle w:val="Encabezado"/>
      <w:rPr>
        <w:del w:id="1092" w:author="Juan  Puentes" w:date="2024-03-04T22:19:00Z"/>
      </w:rPr>
    </w:pPr>
    <w:del w:id="1093" w:author="Juan  Puentes" w:date="2024-03-04T22:19:00Z">
      <w:r w:rsidDel="00C06771">
        <w:delText>Rapimerca</w:delText>
      </w:r>
      <w:r w:rsidDel="00C06771">
        <w:rPr>
          <w:b w:val="0"/>
          <w:bCs w:val="0"/>
        </w:rPr>
        <w:fldChar w:fldCharType="begin"/>
      </w:r>
      <w:r w:rsidDel="00C06771">
        <w:delInstrText>PAGE</w:delInstrText>
      </w:r>
      <w:r w:rsidDel="00C06771">
        <w:rPr>
          <w:b w:val="0"/>
          <w:bCs w:val="0"/>
        </w:rPr>
        <w:fldChar w:fldCharType="separate"/>
      </w:r>
      <w:r w:rsidR="004A44A1" w:rsidDel="00C06771">
        <w:rPr>
          <w:noProof/>
        </w:rPr>
        <w:delText>10</w:delText>
      </w:r>
      <w:r w:rsidDel="00C06771">
        <w:rPr>
          <w:b w:val="0"/>
          <w:bCs w:val="0"/>
        </w:rPr>
        <w:fldChar w:fldCharType="end"/>
      </w:r>
    </w:del>
  </w:p>
  <w:p w14:paraId="3E44242C" w14:textId="19F98F4B" w:rsidR="170A4AC3" w:rsidDel="00C06771" w:rsidRDefault="170A4AC3" w:rsidP="170A4AC3">
    <w:pPr>
      <w:pStyle w:val="Encabezado"/>
      <w:rPr>
        <w:del w:id="1094" w:author="Juan  Puentes" w:date="2024-03-04T22:19:00Z"/>
      </w:rPr>
    </w:pPr>
    <w:del w:id="1095" w:author="Juan  Puentes" w:date="2024-03-04T22:19:00Z">
      <w:r w:rsidDel="00C06771">
        <w:delText>1</w:delText>
      </w:r>
    </w:del>
  </w:p>
  <w:p w14:paraId="09CDCEB2" w14:textId="52D6052D" w:rsidR="170A4AC3" w:rsidDel="00C06771" w:rsidRDefault="170A4AC3" w:rsidP="170A4AC3">
    <w:pPr>
      <w:pStyle w:val="Encabezado"/>
      <w:rPr>
        <w:del w:id="1096" w:author="Juan  Puentes" w:date="2024-03-04T22:19:00Z"/>
      </w:rPr>
    </w:pPr>
    <w:del w:id="1097" w:author="Juan  Puentes" w:date="2024-03-04T22:19:00Z">
      <w:r w:rsidDel="00C06771">
        <w:rPr>
          <w:b w:val="0"/>
          <w:bCs w:val="0"/>
        </w:rPr>
        <w:fldChar w:fldCharType="begin"/>
      </w:r>
      <w:r w:rsidDel="00C06771">
        <w:delInstrText>PAGE</w:delInstrText>
      </w:r>
      <w:r w:rsidDel="00C06771">
        <w:rPr>
          <w:b w:val="0"/>
          <w:bCs w:val="0"/>
        </w:rPr>
        <w:fldChar w:fldCharType="separate"/>
      </w:r>
      <w:r w:rsidR="004A44A1" w:rsidDel="00C06771">
        <w:rPr>
          <w:noProof/>
        </w:rPr>
        <w:delText>10</w:delText>
      </w:r>
      <w:r w:rsidDel="00C06771">
        <w:rPr>
          <w:b w:val="0"/>
          <w:bCs w:val="0"/>
        </w:rPr>
        <w:fldChar w:fldCharType="end"/>
      </w:r>
    </w:del>
  </w:p>
  <w:p w14:paraId="7E984F3B" w14:textId="21DBD855" w:rsidR="00E12CBF" w:rsidDel="00C06771" w:rsidRDefault="0073506B">
    <w:pPr>
      <w:pBdr>
        <w:top w:val="nil"/>
        <w:left w:val="nil"/>
        <w:bottom w:val="nil"/>
        <w:right w:val="nil"/>
        <w:between w:val="nil"/>
      </w:pBdr>
      <w:tabs>
        <w:tab w:val="left" w:pos="2580"/>
        <w:tab w:val="left" w:pos="2985"/>
        <w:tab w:val="center" w:pos="4419"/>
        <w:tab w:val="right" w:pos="8838"/>
      </w:tabs>
      <w:spacing w:after="120"/>
      <w:jc w:val="right"/>
      <w:rPr>
        <w:del w:id="1098" w:author="Juan  Puentes" w:date="2024-03-04T22:19:00Z"/>
        <w:color w:val="000000"/>
      </w:rPr>
    </w:pPr>
    <w:del w:id="1099" w:author="Juan  Puentes" w:date="2024-03-04T22:19:00Z">
      <w:r w:rsidDel="00C06771">
        <w:rPr>
          <w:color w:val="000000"/>
        </w:rPr>
        <w:delText>15</w:delText>
      </w:r>
    </w:del>
  </w:p>
  <w:p w14:paraId="34247642" w14:textId="77777777" w:rsidR="00E12CBF" w:rsidRDefault="00E12CBF"/>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659"/>
    <w:multiLevelType w:val="hybridMultilevel"/>
    <w:tmpl w:val="64A44A14"/>
    <w:lvl w:ilvl="0" w:tplc="9F782652">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0A7D0F0E"/>
    <w:multiLevelType w:val="multilevel"/>
    <w:tmpl w:val="93D2635C"/>
    <w:lvl w:ilvl="0">
      <w:start w:val="4"/>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124D3688"/>
    <w:multiLevelType w:val="multilevel"/>
    <w:tmpl w:val="89BED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545E90"/>
    <w:multiLevelType w:val="hybridMultilevel"/>
    <w:tmpl w:val="A66CF2F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36D6231"/>
    <w:multiLevelType w:val="hybridMultilevel"/>
    <w:tmpl w:val="336C2AB0"/>
    <w:lvl w:ilvl="0" w:tplc="8F9A9E24">
      <w:start w:val="1"/>
      <w:numFmt w:val="decimal"/>
      <w:lvlText w:val="%1."/>
      <w:lvlJc w:val="left"/>
      <w:pPr>
        <w:ind w:left="1800" w:hanging="360"/>
      </w:pPr>
      <w:rPr>
        <w:rFonts w:hint="default"/>
      </w:r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5" w15:restartNumberingAfterBreak="0">
    <w:nsid w:val="151028C7"/>
    <w:multiLevelType w:val="multilevel"/>
    <w:tmpl w:val="0472CAC4"/>
    <w:lvl w:ilvl="0">
      <w:start w:val="1"/>
      <w:numFmt w:val="decimal"/>
      <w:pStyle w:val="Ttulo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DCE20CB"/>
    <w:multiLevelType w:val="hybridMultilevel"/>
    <w:tmpl w:val="183AD372"/>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2664DFD"/>
    <w:multiLevelType w:val="multilevel"/>
    <w:tmpl w:val="3F36702C"/>
    <w:lvl w:ilvl="0">
      <w:start w:val="1"/>
      <w:numFmt w:val="decimal"/>
      <w:lvlText w:val="%1."/>
      <w:lvlJc w:val="left"/>
      <w:pPr>
        <w:ind w:left="2345" w:hanging="360"/>
      </w:pPr>
    </w:lvl>
    <w:lvl w:ilvl="1">
      <w:start w:val="1"/>
      <w:numFmt w:val="decimal"/>
      <w:lvlText w:val="%1.%2"/>
      <w:lvlJc w:val="left"/>
      <w:pPr>
        <w:ind w:left="1569" w:hanging="575"/>
      </w:pPr>
      <w:rPr>
        <w:b/>
      </w:rPr>
    </w:lvl>
    <w:lvl w:ilvl="2">
      <w:start w:val="1"/>
      <w:numFmt w:val="decimal"/>
      <w:lvlText w:val="%1.%2.%3"/>
      <w:lvlJc w:val="left"/>
      <w:pPr>
        <w:ind w:left="720" w:hanging="720"/>
      </w:pPr>
      <w:rPr>
        <w:b/>
      </w:rPr>
    </w:lvl>
    <w:lvl w:ilvl="3">
      <w:start w:val="1"/>
      <w:numFmt w:val="decimal"/>
      <w:lvlText w:val="%1.%2.%3.%4"/>
      <w:lvlJc w:val="left"/>
      <w:pPr>
        <w:ind w:left="2849" w:hanging="864"/>
      </w:pPr>
      <w:rPr>
        <w:b/>
      </w:rPr>
    </w:lvl>
    <w:lvl w:ilvl="4">
      <w:start w:val="1"/>
      <w:numFmt w:val="decimal"/>
      <w:lvlText w:val="%1.%2.%3.%4.%5"/>
      <w:lvlJc w:val="left"/>
      <w:pPr>
        <w:ind w:left="2993" w:hanging="1008"/>
      </w:pPr>
      <w:rPr>
        <w:b/>
      </w:rPr>
    </w:lvl>
    <w:lvl w:ilvl="5">
      <w:start w:val="1"/>
      <w:numFmt w:val="decimal"/>
      <w:lvlText w:val="%1.%2.%3.%4.%5.%6"/>
      <w:lvlJc w:val="left"/>
      <w:pPr>
        <w:ind w:left="3137" w:hanging="1152"/>
      </w:pPr>
      <w:rPr>
        <w:b/>
      </w:rPr>
    </w:lvl>
    <w:lvl w:ilvl="6">
      <w:start w:val="1"/>
      <w:numFmt w:val="decimal"/>
      <w:lvlText w:val="%1.%2.%3.%4.%5.%6.%7"/>
      <w:lvlJc w:val="left"/>
      <w:pPr>
        <w:ind w:left="3281" w:hanging="1295"/>
      </w:pPr>
      <w:rPr>
        <w:b/>
      </w:rPr>
    </w:lvl>
    <w:lvl w:ilvl="7">
      <w:start w:val="1"/>
      <w:numFmt w:val="decimal"/>
      <w:lvlText w:val="%1.%2.%3.%4.%5.%6.%7.%8"/>
      <w:lvlJc w:val="left"/>
      <w:pPr>
        <w:ind w:left="3425" w:hanging="1440"/>
      </w:pPr>
      <w:rPr>
        <w:b/>
      </w:rPr>
    </w:lvl>
    <w:lvl w:ilvl="8">
      <w:start w:val="1"/>
      <w:numFmt w:val="decimal"/>
      <w:lvlText w:val="%1.%2.%3.%4.%5.%6.%7.%8.%9"/>
      <w:lvlJc w:val="left"/>
      <w:pPr>
        <w:ind w:left="3569" w:hanging="1584"/>
      </w:pPr>
      <w:rPr>
        <w:b/>
      </w:rPr>
    </w:lvl>
  </w:abstractNum>
  <w:abstractNum w:abstractNumId="8" w15:restartNumberingAfterBreak="0">
    <w:nsid w:val="2E966498"/>
    <w:multiLevelType w:val="multilevel"/>
    <w:tmpl w:val="92FEB8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FE6A423"/>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EA6351"/>
    <w:multiLevelType w:val="hybridMultilevel"/>
    <w:tmpl w:val="8A4891A4"/>
    <w:lvl w:ilvl="0" w:tplc="580A0001">
      <w:start w:val="1"/>
      <w:numFmt w:val="bullet"/>
      <w:lvlText w:val=""/>
      <w:lvlJc w:val="left"/>
      <w:pPr>
        <w:ind w:left="720" w:hanging="360"/>
      </w:pPr>
      <w:rPr>
        <w:rFonts w:ascii="Symbol" w:hAnsi="Symbol" w:hint="default"/>
      </w:rPr>
    </w:lvl>
    <w:lvl w:ilvl="1" w:tplc="580A0001">
      <w:start w:val="1"/>
      <w:numFmt w:val="bullet"/>
      <w:lvlText w:val=""/>
      <w:lvlJc w:val="left"/>
      <w:pPr>
        <w:ind w:left="1440" w:hanging="360"/>
      </w:pPr>
      <w:rPr>
        <w:rFonts w:ascii="Symbol" w:hAnsi="Symbo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376A16CD"/>
    <w:multiLevelType w:val="hybridMultilevel"/>
    <w:tmpl w:val="83B8B18E"/>
    <w:lvl w:ilvl="0" w:tplc="2A2C4278">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2" w15:restartNumberingAfterBreak="0">
    <w:nsid w:val="43C80D1D"/>
    <w:multiLevelType w:val="multilevel"/>
    <w:tmpl w:val="C0AE4EFA"/>
    <w:lvl w:ilvl="0">
      <w:start w:val="2"/>
      <w:numFmt w:val="decimal"/>
      <w:lvlText w:val="%1."/>
      <w:lvlJc w:val="left"/>
      <w:pPr>
        <w:ind w:left="360" w:hanging="360"/>
      </w:pPr>
      <w:rPr>
        <w:rFonts w:hint="default"/>
        <w:color w:val="000000" w:themeColor="text1"/>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1800" w:hanging="720"/>
      </w:pPr>
      <w:rPr>
        <w:rFonts w:hint="default"/>
        <w:b/>
        <w:bCs/>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2880" w:hanging="108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3960" w:hanging="1440"/>
      </w:pPr>
      <w:rPr>
        <w:rFonts w:hint="default"/>
        <w:color w:val="000000" w:themeColor="text1"/>
      </w:rPr>
    </w:lvl>
    <w:lvl w:ilvl="8">
      <w:start w:val="1"/>
      <w:numFmt w:val="decimal"/>
      <w:lvlText w:val="%1.%2.%3.%4.%5.%6.%7.%8.%9."/>
      <w:lvlJc w:val="left"/>
      <w:pPr>
        <w:ind w:left="4680" w:hanging="1800"/>
      </w:pPr>
      <w:rPr>
        <w:rFonts w:hint="default"/>
        <w:color w:val="000000" w:themeColor="text1"/>
      </w:rPr>
    </w:lvl>
  </w:abstractNum>
  <w:abstractNum w:abstractNumId="13" w15:restartNumberingAfterBreak="0">
    <w:nsid w:val="4A403C68"/>
    <w:multiLevelType w:val="multilevel"/>
    <w:tmpl w:val="5BF8CDBE"/>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2BA4EFB"/>
    <w:multiLevelType w:val="hybridMultilevel"/>
    <w:tmpl w:val="C1F0BD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81A6AAA"/>
    <w:multiLevelType w:val="hybridMultilevel"/>
    <w:tmpl w:val="A978CA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69732327"/>
    <w:multiLevelType w:val="hybridMultilevel"/>
    <w:tmpl w:val="727A32A0"/>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7" w15:restartNumberingAfterBreak="0">
    <w:nsid w:val="6F1A752F"/>
    <w:multiLevelType w:val="multilevel"/>
    <w:tmpl w:val="578870A2"/>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F903189"/>
    <w:multiLevelType w:val="hybridMultilevel"/>
    <w:tmpl w:val="D0D6462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3AD7261"/>
    <w:multiLevelType w:val="hybridMultilevel"/>
    <w:tmpl w:val="997E0F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78511825"/>
    <w:multiLevelType w:val="multilevel"/>
    <w:tmpl w:val="E1CE6198"/>
    <w:lvl w:ilvl="0">
      <w:start w:val="1"/>
      <w:numFmt w:val="decimal"/>
      <w:lvlText w:val="%1."/>
      <w:lvlJc w:val="left"/>
      <w:pPr>
        <w:ind w:left="1080" w:hanging="360"/>
      </w:pPr>
    </w:lvl>
    <w:lvl w:ilvl="1">
      <w:start w:val="1"/>
      <w:numFmt w:val="lowerLetter"/>
      <w:pStyle w:val="Ttulo2"/>
      <w:lvlText w:val="%2."/>
      <w:lvlJc w:val="left"/>
      <w:pPr>
        <w:ind w:left="1800" w:hanging="360"/>
      </w:pPr>
    </w:lvl>
    <w:lvl w:ilvl="2">
      <w:start w:val="1"/>
      <w:numFmt w:val="lowerRoman"/>
      <w:pStyle w:val="Ttulo3"/>
      <w:lvlText w:val="%3."/>
      <w:lvlJc w:val="right"/>
      <w:pPr>
        <w:ind w:left="2520" w:hanging="180"/>
      </w:pPr>
    </w:lvl>
    <w:lvl w:ilvl="3">
      <w:start w:val="1"/>
      <w:numFmt w:val="decimal"/>
      <w:lvlText w:val="%4."/>
      <w:lvlJc w:val="left"/>
      <w:pPr>
        <w:ind w:left="3240" w:hanging="360"/>
      </w:pPr>
    </w:lvl>
    <w:lvl w:ilvl="4">
      <w:start w:val="1"/>
      <w:numFmt w:val="lowerLetter"/>
      <w:pStyle w:val="Ttulo5"/>
      <w:lvlText w:val="%5."/>
      <w:lvlJc w:val="left"/>
      <w:pPr>
        <w:ind w:left="3960" w:hanging="360"/>
      </w:pPr>
    </w:lvl>
    <w:lvl w:ilvl="5">
      <w:start w:val="1"/>
      <w:numFmt w:val="lowerRoman"/>
      <w:pStyle w:val="Ttulo6"/>
      <w:lvlText w:val="%6."/>
      <w:lvlJc w:val="right"/>
      <w:pPr>
        <w:ind w:left="4680" w:hanging="180"/>
      </w:pPr>
    </w:lvl>
    <w:lvl w:ilvl="6">
      <w:start w:val="1"/>
      <w:numFmt w:val="decimal"/>
      <w:pStyle w:val="Ttulo7"/>
      <w:lvlText w:val="%7."/>
      <w:lvlJc w:val="left"/>
      <w:pPr>
        <w:ind w:left="5400" w:hanging="360"/>
      </w:pPr>
    </w:lvl>
    <w:lvl w:ilvl="7">
      <w:start w:val="1"/>
      <w:numFmt w:val="lowerLetter"/>
      <w:pStyle w:val="Ttulo8"/>
      <w:lvlText w:val="%8."/>
      <w:lvlJc w:val="left"/>
      <w:pPr>
        <w:ind w:left="6120" w:hanging="360"/>
      </w:pPr>
    </w:lvl>
    <w:lvl w:ilvl="8">
      <w:start w:val="1"/>
      <w:numFmt w:val="lowerRoman"/>
      <w:pStyle w:val="Ttulo9"/>
      <w:lvlText w:val="%9."/>
      <w:lvlJc w:val="right"/>
      <w:pPr>
        <w:ind w:left="6840" w:hanging="180"/>
      </w:pPr>
    </w:lvl>
  </w:abstractNum>
  <w:num w:numId="1" w16cid:durableId="305210623">
    <w:abstractNumId w:val="9"/>
  </w:num>
  <w:num w:numId="2" w16cid:durableId="2129471343">
    <w:abstractNumId w:val="20"/>
  </w:num>
  <w:num w:numId="3" w16cid:durableId="1969701019">
    <w:abstractNumId w:val="2"/>
  </w:num>
  <w:num w:numId="4" w16cid:durableId="604121226">
    <w:abstractNumId w:val="7"/>
  </w:num>
  <w:num w:numId="5" w16cid:durableId="572660174">
    <w:abstractNumId w:val="5"/>
  </w:num>
  <w:num w:numId="6" w16cid:durableId="188571873">
    <w:abstractNumId w:val="8"/>
  </w:num>
  <w:num w:numId="7" w16cid:durableId="128940018">
    <w:abstractNumId w:val="0"/>
  </w:num>
  <w:num w:numId="8" w16cid:durableId="252515815">
    <w:abstractNumId w:val="17"/>
  </w:num>
  <w:num w:numId="9" w16cid:durableId="998071465">
    <w:abstractNumId w:val="3"/>
  </w:num>
  <w:num w:numId="10" w16cid:durableId="354356400">
    <w:abstractNumId w:val="15"/>
  </w:num>
  <w:num w:numId="11" w16cid:durableId="1748768169">
    <w:abstractNumId w:val="10"/>
  </w:num>
  <w:num w:numId="12" w16cid:durableId="932974988">
    <w:abstractNumId w:val="14"/>
  </w:num>
  <w:num w:numId="13" w16cid:durableId="905262092">
    <w:abstractNumId w:val="18"/>
  </w:num>
  <w:num w:numId="14" w16cid:durableId="1828202340">
    <w:abstractNumId w:val="19"/>
  </w:num>
  <w:num w:numId="15" w16cid:durableId="761947348">
    <w:abstractNumId w:val="16"/>
  </w:num>
  <w:num w:numId="16" w16cid:durableId="139078255">
    <w:abstractNumId w:val="11"/>
  </w:num>
  <w:num w:numId="17" w16cid:durableId="649947224">
    <w:abstractNumId w:val="4"/>
  </w:num>
  <w:num w:numId="18" w16cid:durableId="472984680">
    <w:abstractNumId w:val="12"/>
  </w:num>
  <w:num w:numId="19" w16cid:durableId="1003824021">
    <w:abstractNumId w:val="13"/>
  </w:num>
  <w:num w:numId="20" w16cid:durableId="323045239">
    <w:abstractNumId w:val="6"/>
  </w:num>
  <w:num w:numId="21" w16cid:durableId="7561722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uentes">
    <w15:presenceInfo w15:providerId="AD" w15:userId="S::jpuentes82@uan.edu.co::9221c579-7429-475e-9301-04a4e2e5be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BF"/>
    <w:rsid w:val="000D3BE3"/>
    <w:rsid w:val="000F6D09"/>
    <w:rsid w:val="0014245E"/>
    <w:rsid w:val="001E768E"/>
    <w:rsid w:val="00222AE6"/>
    <w:rsid w:val="00372C87"/>
    <w:rsid w:val="003A4E65"/>
    <w:rsid w:val="003D5E99"/>
    <w:rsid w:val="003E74C9"/>
    <w:rsid w:val="003F4617"/>
    <w:rsid w:val="004265A2"/>
    <w:rsid w:val="004851E4"/>
    <w:rsid w:val="004A44A1"/>
    <w:rsid w:val="004E3AC4"/>
    <w:rsid w:val="0053299F"/>
    <w:rsid w:val="00611CCA"/>
    <w:rsid w:val="00695206"/>
    <w:rsid w:val="006F23C5"/>
    <w:rsid w:val="006F5D05"/>
    <w:rsid w:val="007264B6"/>
    <w:rsid w:val="0073506B"/>
    <w:rsid w:val="007A3A20"/>
    <w:rsid w:val="007A43C4"/>
    <w:rsid w:val="007B43EA"/>
    <w:rsid w:val="007C3509"/>
    <w:rsid w:val="008A5825"/>
    <w:rsid w:val="008D62C9"/>
    <w:rsid w:val="008E577D"/>
    <w:rsid w:val="00940871"/>
    <w:rsid w:val="00997425"/>
    <w:rsid w:val="00A266B8"/>
    <w:rsid w:val="00A705BB"/>
    <w:rsid w:val="00AB2683"/>
    <w:rsid w:val="00AD4F37"/>
    <w:rsid w:val="00B25BA4"/>
    <w:rsid w:val="00B4169B"/>
    <w:rsid w:val="00B5552A"/>
    <w:rsid w:val="00C06771"/>
    <w:rsid w:val="00C07B9D"/>
    <w:rsid w:val="00C47FBD"/>
    <w:rsid w:val="00CC29A8"/>
    <w:rsid w:val="00D16EE9"/>
    <w:rsid w:val="00DD30BA"/>
    <w:rsid w:val="00DE4703"/>
    <w:rsid w:val="00E12CBF"/>
    <w:rsid w:val="00E16C87"/>
    <w:rsid w:val="00E51167"/>
    <w:rsid w:val="00E91A3D"/>
    <w:rsid w:val="00F045AD"/>
    <w:rsid w:val="00FE5D62"/>
    <w:rsid w:val="00FF1AFB"/>
    <w:rsid w:val="0B09039D"/>
    <w:rsid w:val="14719BF4"/>
    <w:rsid w:val="156E7A62"/>
    <w:rsid w:val="160D6C55"/>
    <w:rsid w:val="170A4AC3"/>
    <w:rsid w:val="17EE33A5"/>
    <w:rsid w:val="2C1692C7"/>
    <w:rsid w:val="2ECC97D8"/>
    <w:rsid w:val="450ADB28"/>
    <w:rsid w:val="49B9097E"/>
    <w:rsid w:val="4EADD1DA"/>
    <w:rsid w:val="530B4D95"/>
    <w:rsid w:val="530BE50D"/>
    <w:rsid w:val="5FF87127"/>
    <w:rsid w:val="60D6942F"/>
    <w:rsid w:val="61309E28"/>
    <w:rsid w:val="62AAF3FF"/>
    <w:rsid w:val="64227DB2"/>
    <w:rsid w:val="78C58819"/>
    <w:rsid w:val="7F4D5A82"/>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E4E59"/>
  <w15:docId w15:val="{228253EC-BDEE-40A2-AA40-439B5726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419"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6A9"/>
  </w:style>
  <w:style w:type="paragraph" w:styleId="Ttulo1">
    <w:name w:val="heading 1"/>
    <w:aliases w:val="Título Primer Nivel"/>
    <w:basedOn w:val="Normal"/>
    <w:next w:val="Normal"/>
    <w:link w:val="Ttulo1Car"/>
    <w:uiPriority w:val="5"/>
    <w:qFormat/>
    <w:rsid w:val="003435E7"/>
    <w:pPr>
      <w:keepNext/>
      <w:spacing w:before="79" w:after="480" w:line="240" w:lineRule="auto"/>
      <w:ind w:left="720" w:right="117"/>
      <w:jc w:val="center"/>
      <w:outlineLvl w:val="0"/>
    </w:pPr>
    <w:rPr>
      <w:rFonts w:asciiTheme="majorBidi" w:hAnsiTheme="majorBidi" w:cstheme="majorBidi"/>
      <w:b/>
      <w:bCs/>
      <w:noProof/>
      <w:kern w:val="32"/>
      <w:szCs w:val="32"/>
      <w:lang w:val="es-ES" w:eastAsia="es-ES"/>
    </w:rPr>
  </w:style>
  <w:style w:type="paragraph" w:styleId="Ttulo2">
    <w:name w:val="heading 2"/>
    <w:aliases w:val="Título Segundo nivel"/>
    <w:basedOn w:val="Normal"/>
    <w:next w:val="Normal"/>
    <w:link w:val="Ttulo2Car"/>
    <w:uiPriority w:val="5"/>
    <w:unhideWhenUsed/>
    <w:qFormat/>
    <w:rsid w:val="00B22B0C"/>
    <w:pPr>
      <w:keepNext/>
      <w:keepLines/>
      <w:numPr>
        <w:ilvl w:val="1"/>
        <w:numId w:val="2"/>
      </w:numPr>
      <w:spacing w:before="400" w:line="240" w:lineRule="auto"/>
      <w:ind w:left="576"/>
      <w:outlineLvl w:val="1"/>
    </w:pPr>
    <w:rPr>
      <w:rFonts w:eastAsiaTheme="majorEastAsia" w:cstheme="majorBidi"/>
      <w:bCs/>
      <w:szCs w:val="26"/>
    </w:rPr>
  </w:style>
  <w:style w:type="paragraph" w:styleId="Ttulo3">
    <w:name w:val="heading 3"/>
    <w:aliases w:val="Título Tercer nivel"/>
    <w:basedOn w:val="Normal"/>
    <w:next w:val="Normal"/>
    <w:link w:val="Ttulo3Car"/>
    <w:uiPriority w:val="5"/>
    <w:unhideWhenUsed/>
    <w:qFormat/>
    <w:rsid w:val="00B22B0C"/>
    <w:pPr>
      <w:keepNext/>
      <w:keepLines/>
      <w:numPr>
        <w:ilvl w:val="2"/>
        <w:numId w:val="2"/>
      </w:numPr>
      <w:spacing w:before="400" w:line="240" w:lineRule="auto"/>
      <w:outlineLvl w:val="2"/>
    </w:pPr>
    <w:rPr>
      <w:rFonts w:eastAsiaTheme="majorEastAsia" w:cstheme="majorBidi"/>
      <w:bCs/>
    </w:rPr>
  </w:style>
  <w:style w:type="paragraph" w:styleId="Ttulo4">
    <w:name w:val="heading 4"/>
    <w:aliases w:val="Título Cuarto nivel"/>
    <w:basedOn w:val="Normal"/>
    <w:next w:val="Normal"/>
    <w:link w:val="Ttulo4Car"/>
    <w:uiPriority w:val="5"/>
    <w:unhideWhenUsed/>
    <w:qFormat/>
    <w:rsid w:val="006573E3"/>
    <w:pPr>
      <w:keepNext/>
      <w:keepLines/>
      <w:numPr>
        <w:numId w:val="5"/>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5"/>
    <w:unhideWhenUsed/>
    <w:qFormat/>
    <w:rsid w:val="006573E3"/>
    <w:pPr>
      <w:keepNext/>
      <w:keepLines/>
      <w:numPr>
        <w:ilvl w:val="4"/>
        <w:numId w:val="2"/>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3435E7"/>
    <w:rPr>
      <w:rFonts w:asciiTheme="majorBidi" w:eastAsia="Times New Roman" w:hAnsiTheme="majorBidi" w:cstheme="majorBidi"/>
      <w:b/>
      <w:bCs/>
      <w:noProof/>
      <w:kern w:val="32"/>
      <w:sz w:val="24"/>
      <w:szCs w:val="32"/>
      <w:lang w:val="es-ES" w:eastAsia="es-ES"/>
    </w:rPr>
  </w:style>
  <w:style w:type="paragraph" w:customStyle="1" w:styleId="Estilo1">
    <w:name w:val="Estilo1"/>
    <w:basedOn w:val="Normal"/>
    <w:rsid w:val="008338F6"/>
    <w:pPr>
      <w:spacing w:after="0" w:line="240" w:lineRule="auto"/>
      <w:jc w:val="center"/>
    </w:pPr>
    <w:rPr>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7264B6"/>
    <w:pPr>
      <w:tabs>
        <w:tab w:val="left" w:pos="440"/>
        <w:tab w:val="right" w:leader="dot" w:pos="8789"/>
      </w:tabs>
      <w:spacing w:before="200" w:after="0" w:line="480" w:lineRule="auto"/>
      <w:jc w:val="right"/>
      <w:pPrChange w:id="0" w:author="Juan  Puentes" w:date="2024-03-04T23:09:00Z">
        <w:pPr>
          <w:tabs>
            <w:tab w:val="left" w:pos="440"/>
            <w:tab w:val="right" w:leader="dot" w:pos="8789"/>
          </w:tabs>
          <w:spacing w:before="200" w:line="480" w:lineRule="auto"/>
          <w:jc w:val="right"/>
        </w:pPr>
      </w:pPrChange>
    </w:pPr>
    <w:rPr>
      <w:rFonts w:eastAsiaTheme="minorEastAsia" w:cs="Arial"/>
      <w:b/>
      <w:noProof/>
      <w:lang w:val="es-ES"/>
      <w:rPrChange w:id="0" w:author="Juan  Puentes" w:date="2024-03-04T23:09:00Z">
        <w:rPr>
          <w:rFonts w:eastAsiaTheme="minorEastAsia" w:cs="Arial"/>
          <w:b/>
          <w:noProof/>
          <w:sz w:val="24"/>
          <w:szCs w:val="24"/>
          <w:lang w:val="es-ES" w:eastAsia="es-419" w:bidi="ar-SA"/>
        </w:rPr>
      </w:rPrChange>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basedOn w:val="Normal"/>
    <w:next w:val="Normal"/>
    <w:link w:val="SubttuloCar"/>
    <w:uiPriority w:val="11"/>
    <w:qFormat/>
    <w:pPr>
      <w:spacing w:before="2000" w:after="480" w:line="240" w:lineRule="auto"/>
      <w:ind w:left="714" w:hanging="357"/>
    </w:pPr>
    <w:rPr>
      <w:b/>
      <w:sz w:val="42"/>
      <w:szCs w:val="42"/>
    </w:rPr>
  </w:style>
  <w:style w:type="character" w:customStyle="1" w:styleId="SubttuloCar">
    <w:name w:val="Subtítulo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B22B0C"/>
    <w:rPr>
      <w:rFonts w:ascii="Times New Roman" w:eastAsiaTheme="majorEastAsia" w:hAnsi="Times New Roman" w:cstheme="majorBidi"/>
      <w:bCs/>
      <w:sz w:val="24"/>
      <w:szCs w:val="26"/>
    </w:rPr>
  </w:style>
  <w:style w:type="character" w:customStyle="1" w:styleId="Ttulo3Car">
    <w:name w:val="Título 3 Car"/>
    <w:aliases w:val="Título Tercer nivel Car"/>
    <w:basedOn w:val="Fuentedeprrafopredeter"/>
    <w:link w:val="Ttulo3"/>
    <w:uiPriority w:val="9"/>
    <w:rsid w:val="00B22B0C"/>
    <w:rPr>
      <w:rFonts w:ascii="Times New Roman" w:eastAsiaTheme="majorEastAsia" w:hAnsi="Times New Roman" w:cstheme="majorBidi"/>
      <w:bCs/>
      <w:sz w:val="24"/>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paragraph" w:customStyle="1" w:styleId="PrrafoAPA">
    <w:name w:val="Párrafo APA"/>
    <w:basedOn w:val="Normal"/>
    <w:link w:val="PrrafoAPACar"/>
    <w:qFormat/>
    <w:rsid w:val="00395220"/>
    <w:pPr>
      <w:spacing w:after="0" w:line="480" w:lineRule="auto"/>
      <w:ind w:firstLine="720"/>
    </w:pPr>
    <w:rPr>
      <w:color w:val="000000" w:themeColor="text1"/>
    </w:rPr>
  </w:style>
  <w:style w:type="character" w:customStyle="1" w:styleId="PrrafoAPACar">
    <w:name w:val="Párrafo APA Car"/>
    <w:basedOn w:val="Fuentedeprrafopredeter"/>
    <w:link w:val="PrrafoAPA"/>
    <w:rsid w:val="00395220"/>
    <w:rPr>
      <w:rFonts w:ascii="Times New Roman" w:hAnsi="Times New Roman" w:cs="Times New Roman"/>
      <w:color w:val="000000" w:themeColor="text1"/>
      <w:sz w:val="24"/>
      <w:szCs w:val="24"/>
    </w:rPr>
  </w:style>
  <w:style w:type="paragraph" w:customStyle="1" w:styleId="ReferenciasAPA">
    <w:name w:val="Referencias APA"/>
    <w:basedOn w:val="Normal"/>
    <w:link w:val="ReferenciasAPACar"/>
    <w:qFormat/>
    <w:rsid w:val="00395220"/>
    <w:pPr>
      <w:spacing w:after="0" w:line="480" w:lineRule="auto"/>
      <w:ind w:left="720" w:hanging="720"/>
    </w:pPr>
    <w:rPr>
      <w:shd w:val="clear" w:color="auto" w:fill="FFFFFF"/>
    </w:rPr>
  </w:style>
  <w:style w:type="character" w:customStyle="1" w:styleId="ReferenciasAPACar">
    <w:name w:val="Referencias APA Car"/>
    <w:basedOn w:val="Fuentedeprrafopredeter"/>
    <w:link w:val="ReferenciasAPA"/>
    <w:rsid w:val="00395220"/>
    <w:rPr>
      <w:rFonts w:ascii="Times New Roman" w:hAnsi="Times New Roman" w:cs="Times New Roman"/>
      <w:sz w:val="24"/>
      <w:szCs w:val="24"/>
    </w:rPr>
  </w:style>
  <w:style w:type="paragraph" w:customStyle="1" w:styleId="PrimernivelAPA">
    <w:name w:val="Primer nivel APA"/>
    <w:basedOn w:val="Ttulo1"/>
    <w:link w:val="PrimernivelAPACar"/>
    <w:qFormat/>
    <w:rsid w:val="003B2643"/>
    <w:pPr>
      <w:keepLines/>
      <w:spacing w:before="240" w:after="0" w:line="480" w:lineRule="auto"/>
    </w:pPr>
    <w:rPr>
      <w:rFonts w:eastAsiaTheme="majorEastAsia"/>
      <w:bCs w:val="0"/>
      <w:color w:val="000000" w:themeColor="text1"/>
    </w:rPr>
  </w:style>
  <w:style w:type="character" w:customStyle="1" w:styleId="PrimernivelAPACar">
    <w:name w:val="Primer nivel APA Car"/>
    <w:basedOn w:val="Ttulo1Car"/>
    <w:link w:val="PrimernivelAPA"/>
    <w:rsid w:val="003B2643"/>
    <w:rPr>
      <w:rFonts w:ascii="Times New Roman" w:eastAsiaTheme="majorEastAsia" w:hAnsi="Times New Roman" w:cstheme="majorBidi"/>
      <w:b/>
      <w:bCs w:val="0"/>
      <w:noProof/>
      <w:color w:val="000000" w:themeColor="text1"/>
      <w:kern w:val="32"/>
      <w:sz w:val="24"/>
      <w:szCs w:val="32"/>
      <w:lang w:val="es-ES" w:eastAsia="es-ES"/>
    </w:rPr>
  </w:style>
  <w:style w:type="paragraph" w:customStyle="1" w:styleId="TercernivelAPA">
    <w:name w:val="Tercer nivel APA"/>
    <w:basedOn w:val="Ttulo3"/>
    <w:link w:val="TercernivelAPACar"/>
    <w:qFormat/>
    <w:rsid w:val="004A08AF"/>
    <w:pPr>
      <w:numPr>
        <w:ilvl w:val="0"/>
        <w:numId w:val="0"/>
      </w:numPr>
      <w:spacing w:before="0" w:after="0" w:line="480" w:lineRule="auto"/>
    </w:pPr>
    <w:rPr>
      <w:bCs w:val="0"/>
      <w:i/>
      <w:color w:val="000000" w:themeColor="text1"/>
    </w:rPr>
  </w:style>
  <w:style w:type="character" w:customStyle="1" w:styleId="TercernivelAPACar">
    <w:name w:val="Tercer nivel APA Car"/>
    <w:basedOn w:val="Ttulo3Car"/>
    <w:link w:val="TercernivelAPA"/>
    <w:rsid w:val="004A08AF"/>
    <w:rPr>
      <w:rFonts w:ascii="Times New Roman" w:eastAsiaTheme="majorEastAsia" w:hAnsi="Times New Roman" w:cstheme="majorBidi"/>
      <w:b w:val="0"/>
      <w:bCs w:val="0"/>
      <w:i/>
      <w:color w:val="000000" w:themeColor="text1"/>
      <w:sz w:val="24"/>
      <w:szCs w:val="24"/>
    </w:rPr>
  </w:style>
  <w:style w:type="table" w:styleId="Tablanormal2">
    <w:name w:val="Plain Table 2"/>
    <w:basedOn w:val="Tablanormal"/>
    <w:uiPriority w:val="42"/>
    <w:rsid w:val="004A08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merodepgina">
    <w:name w:val="page number"/>
    <w:basedOn w:val="Fuentedeprrafopredeter"/>
    <w:uiPriority w:val="99"/>
    <w:semiHidden/>
    <w:unhideWhenUsed/>
    <w:rsid w:val="00EC6991"/>
  </w:style>
  <w:style w:type="paragraph" w:styleId="Textoindependiente">
    <w:name w:val="Body Text"/>
    <w:basedOn w:val="Normal"/>
    <w:link w:val="TextoindependienteCar"/>
    <w:uiPriority w:val="1"/>
    <w:qFormat/>
    <w:rsid w:val="00B06D91"/>
    <w:pPr>
      <w:widowControl w:val="0"/>
      <w:autoSpaceDE w:val="0"/>
      <w:autoSpaceDN w:val="0"/>
      <w:spacing w:after="0" w:line="240" w:lineRule="auto"/>
    </w:pPr>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B06D91"/>
    <w:rPr>
      <w:rFonts w:ascii="Arial MT" w:eastAsia="Arial MT" w:hAnsi="Arial MT" w:cs="Arial MT"/>
      <w:lang w:val="es-ES"/>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 w:type="table" w:customStyle="1" w:styleId="a1">
    <w:basedOn w:val="NormalTable0"/>
    <w:pPr>
      <w:spacing w:after="0" w:line="240" w:lineRule="auto"/>
    </w:pPr>
    <w:tblPr>
      <w:tblStyleRowBandSize w:val="1"/>
      <w:tblStyleColBandSize w:val="1"/>
    </w:tblPr>
  </w:style>
  <w:style w:type="table" w:customStyle="1" w:styleId="a2">
    <w:basedOn w:val="NormalTable0"/>
    <w:pPr>
      <w:spacing w:after="0" w:line="240" w:lineRule="auto"/>
    </w:pPr>
    <w:tblPr>
      <w:tblStyleRowBandSize w:val="1"/>
      <w:tblStyleColBandSize w:val="1"/>
    </w:tblPr>
  </w:style>
  <w:style w:type="table" w:customStyle="1" w:styleId="a3">
    <w:basedOn w:val="NormalTable0"/>
    <w:pPr>
      <w:spacing w:after="0" w:line="240" w:lineRule="auto"/>
    </w:pPr>
    <w:tblPr>
      <w:tblStyleRowBandSize w:val="1"/>
      <w:tblStyleColBandSize w:val="1"/>
    </w:tblPr>
  </w:style>
  <w:style w:type="paragraph" w:customStyle="1" w:styleId="Titulodeseccin">
    <w:name w:val="Titulo de sección"/>
    <w:basedOn w:val="Normal"/>
    <w:next w:val="Normal"/>
    <w:qFormat/>
    <w:rsid w:val="004851E4"/>
    <w:pPr>
      <w:spacing w:after="0" w:line="480" w:lineRule="auto"/>
      <w:jc w:val="both"/>
    </w:pPr>
    <w:rPr>
      <w:rFonts w:eastAsia="SimSun"/>
      <w:b/>
      <w:color w:val="000000" w:themeColor="text1"/>
      <w:lang w:val="es-ES" w:eastAsia="ja-JP"/>
    </w:rPr>
  </w:style>
  <w:style w:type="table" w:customStyle="1" w:styleId="InformeAPA">
    <w:name w:val="Informe APA"/>
    <w:basedOn w:val="Tablanormal"/>
    <w:uiPriority w:val="99"/>
    <w:rsid w:val="004E3AC4"/>
    <w:pPr>
      <w:spacing w:after="0" w:line="240" w:lineRule="auto"/>
    </w:pPr>
    <w:rPr>
      <w:rFonts w:eastAsia="SimSun"/>
      <w:color w:val="000000"/>
      <w:lang w:val="es-ES" w:eastAsia="ja-JP"/>
    </w:rPr>
    <w:tblPr>
      <w:tblBorders>
        <w:top w:val="single" w:sz="12" w:space="0" w:color="auto"/>
        <w:bottom w:val="single" w:sz="12" w:space="0" w:color="auto"/>
      </w:tblBorders>
    </w:tblPr>
    <w:tblStylePr w:type="firstRow">
      <w:rPr>
        <w:rFonts w:ascii="Times New Roman" w:hAnsi="Times New Roman"/>
      </w:rPr>
      <w:tblPr/>
      <w:tcPr>
        <w:tcBorders>
          <w:top w:val="single" w:sz="12" w:space="0" w:color="auto"/>
          <w:left w:val="nil"/>
          <w:bottom w:val="single" w:sz="12" w:space="0" w:color="auto"/>
          <w:right w:val="nil"/>
          <w:insideH w:val="nil"/>
          <w:insideV w:val="nil"/>
          <w:tl2br w:val="nil"/>
          <w:tr2bl w:val="nil"/>
        </w:tcBorders>
      </w:tcPr>
    </w:tblStylePr>
  </w:style>
  <w:style w:type="paragraph" w:styleId="Revisin">
    <w:name w:val="Revision"/>
    <w:hidden/>
    <w:uiPriority w:val="99"/>
    <w:semiHidden/>
    <w:rsid w:val="00A705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970">
      <w:bodyDiv w:val="1"/>
      <w:marLeft w:val="0"/>
      <w:marRight w:val="0"/>
      <w:marTop w:val="0"/>
      <w:marBottom w:val="0"/>
      <w:divBdr>
        <w:top w:val="none" w:sz="0" w:space="0" w:color="auto"/>
        <w:left w:val="none" w:sz="0" w:space="0" w:color="auto"/>
        <w:bottom w:val="none" w:sz="0" w:space="0" w:color="auto"/>
        <w:right w:val="none" w:sz="0" w:space="0" w:color="auto"/>
      </w:divBdr>
    </w:div>
    <w:div w:id="22901798">
      <w:bodyDiv w:val="1"/>
      <w:marLeft w:val="0"/>
      <w:marRight w:val="0"/>
      <w:marTop w:val="0"/>
      <w:marBottom w:val="0"/>
      <w:divBdr>
        <w:top w:val="none" w:sz="0" w:space="0" w:color="auto"/>
        <w:left w:val="none" w:sz="0" w:space="0" w:color="auto"/>
        <w:bottom w:val="none" w:sz="0" w:space="0" w:color="auto"/>
        <w:right w:val="none" w:sz="0" w:space="0" w:color="auto"/>
      </w:divBdr>
    </w:div>
    <w:div w:id="30884028">
      <w:bodyDiv w:val="1"/>
      <w:marLeft w:val="0"/>
      <w:marRight w:val="0"/>
      <w:marTop w:val="0"/>
      <w:marBottom w:val="0"/>
      <w:divBdr>
        <w:top w:val="none" w:sz="0" w:space="0" w:color="auto"/>
        <w:left w:val="none" w:sz="0" w:space="0" w:color="auto"/>
        <w:bottom w:val="none" w:sz="0" w:space="0" w:color="auto"/>
        <w:right w:val="none" w:sz="0" w:space="0" w:color="auto"/>
      </w:divBdr>
    </w:div>
    <w:div w:id="58483913">
      <w:bodyDiv w:val="1"/>
      <w:marLeft w:val="0"/>
      <w:marRight w:val="0"/>
      <w:marTop w:val="0"/>
      <w:marBottom w:val="0"/>
      <w:divBdr>
        <w:top w:val="none" w:sz="0" w:space="0" w:color="auto"/>
        <w:left w:val="none" w:sz="0" w:space="0" w:color="auto"/>
        <w:bottom w:val="none" w:sz="0" w:space="0" w:color="auto"/>
        <w:right w:val="none" w:sz="0" w:space="0" w:color="auto"/>
      </w:divBdr>
    </w:div>
    <w:div w:id="91095812">
      <w:bodyDiv w:val="1"/>
      <w:marLeft w:val="0"/>
      <w:marRight w:val="0"/>
      <w:marTop w:val="0"/>
      <w:marBottom w:val="0"/>
      <w:divBdr>
        <w:top w:val="none" w:sz="0" w:space="0" w:color="auto"/>
        <w:left w:val="none" w:sz="0" w:space="0" w:color="auto"/>
        <w:bottom w:val="none" w:sz="0" w:space="0" w:color="auto"/>
        <w:right w:val="none" w:sz="0" w:space="0" w:color="auto"/>
      </w:divBdr>
    </w:div>
    <w:div w:id="113209235">
      <w:bodyDiv w:val="1"/>
      <w:marLeft w:val="0"/>
      <w:marRight w:val="0"/>
      <w:marTop w:val="0"/>
      <w:marBottom w:val="0"/>
      <w:divBdr>
        <w:top w:val="none" w:sz="0" w:space="0" w:color="auto"/>
        <w:left w:val="none" w:sz="0" w:space="0" w:color="auto"/>
        <w:bottom w:val="none" w:sz="0" w:space="0" w:color="auto"/>
        <w:right w:val="none" w:sz="0" w:space="0" w:color="auto"/>
      </w:divBdr>
    </w:div>
    <w:div w:id="153184035">
      <w:bodyDiv w:val="1"/>
      <w:marLeft w:val="0"/>
      <w:marRight w:val="0"/>
      <w:marTop w:val="0"/>
      <w:marBottom w:val="0"/>
      <w:divBdr>
        <w:top w:val="none" w:sz="0" w:space="0" w:color="auto"/>
        <w:left w:val="none" w:sz="0" w:space="0" w:color="auto"/>
        <w:bottom w:val="none" w:sz="0" w:space="0" w:color="auto"/>
        <w:right w:val="none" w:sz="0" w:space="0" w:color="auto"/>
      </w:divBdr>
    </w:div>
    <w:div w:id="153376738">
      <w:bodyDiv w:val="1"/>
      <w:marLeft w:val="0"/>
      <w:marRight w:val="0"/>
      <w:marTop w:val="0"/>
      <w:marBottom w:val="0"/>
      <w:divBdr>
        <w:top w:val="none" w:sz="0" w:space="0" w:color="auto"/>
        <w:left w:val="none" w:sz="0" w:space="0" w:color="auto"/>
        <w:bottom w:val="none" w:sz="0" w:space="0" w:color="auto"/>
        <w:right w:val="none" w:sz="0" w:space="0" w:color="auto"/>
      </w:divBdr>
      <w:divsChild>
        <w:div w:id="1460417096">
          <w:marLeft w:val="480"/>
          <w:marRight w:val="0"/>
          <w:marTop w:val="0"/>
          <w:marBottom w:val="0"/>
          <w:divBdr>
            <w:top w:val="none" w:sz="0" w:space="0" w:color="auto"/>
            <w:left w:val="none" w:sz="0" w:space="0" w:color="auto"/>
            <w:bottom w:val="none" w:sz="0" w:space="0" w:color="auto"/>
            <w:right w:val="none" w:sz="0" w:space="0" w:color="auto"/>
          </w:divBdr>
        </w:div>
        <w:div w:id="1704358533">
          <w:marLeft w:val="480"/>
          <w:marRight w:val="0"/>
          <w:marTop w:val="0"/>
          <w:marBottom w:val="0"/>
          <w:divBdr>
            <w:top w:val="none" w:sz="0" w:space="0" w:color="auto"/>
            <w:left w:val="none" w:sz="0" w:space="0" w:color="auto"/>
            <w:bottom w:val="none" w:sz="0" w:space="0" w:color="auto"/>
            <w:right w:val="none" w:sz="0" w:space="0" w:color="auto"/>
          </w:divBdr>
        </w:div>
        <w:div w:id="1791824214">
          <w:marLeft w:val="480"/>
          <w:marRight w:val="0"/>
          <w:marTop w:val="0"/>
          <w:marBottom w:val="0"/>
          <w:divBdr>
            <w:top w:val="none" w:sz="0" w:space="0" w:color="auto"/>
            <w:left w:val="none" w:sz="0" w:space="0" w:color="auto"/>
            <w:bottom w:val="none" w:sz="0" w:space="0" w:color="auto"/>
            <w:right w:val="none" w:sz="0" w:space="0" w:color="auto"/>
          </w:divBdr>
        </w:div>
        <w:div w:id="1580096133">
          <w:marLeft w:val="480"/>
          <w:marRight w:val="0"/>
          <w:marTop w:val="0"/>
          <w:marBottom w:val="0"/>
          <w:divBdr>
            <w:top w:val="none" w:sz="0" w:space="0" w:color="auto"/>
            <w:left w:val="none" w:sz="0" w:space="0" w:color="auto"/>
            <w:bottom w:val="none" w:sz="0" w:space="0" w:color="auto"/>
            <w:right w:val="none" w:sz="0" w:space="0" w:color="auto"/>
          </w:divBdr>
        </w:div>
        <w:div w:id="1576207698">
          <w:marLeft w:val="480"/>
          <w:marRight w:val="0"/>
          <w:marTop w:val="0"/>
          <w:marBottom w:val="0"/>
          <w:divBdr>
            <w:top w:val="none" w:sz="0" w:space="0" w:color="auto"/>
            <w:left w:val="none" w:sz="0" w:space="0" w:color="auto"/>
            <w:bottom w:val="none" w:sz="0" w:space="0" w:color="auto"/>
            <w:right w:val="none" w:sz="0" w:space="0" w:color="auto"/>
          </w:divBdr>
        </w:div>
        <w:div w:id="367871956">
          <w:marLeft w:val="480"/>
          <w:marRight w:val="0"/>
          <w:marTop w:val="0"/>
          <w:marBottom w:val="0"/>
          <w:divBdr>
            <w:top w:val="none" w:sz="0" w:space="0" w:color="auto"/>
            <w:left w:val="none" w:sz="0" w:space="0" w:color="auto"/>
            <w:bottom w:val="none" w:sz="0" w:space="0" w:color="auto"/>
            <w:right w:val="none" w:sz="0" w:space="0" w:color="auto"/>
          </w:divBdr>
        </w:div>
        <w:div w:id="1285884157">
          <w:marLeft w:val="480"/>
          <w:marRight w:val="0"/>
          <w:marTop w:val="0"/>
          <w:marBottom w:val="0"/>
          <w:divBdr>
            <w:top w:val="none" w:sz="0" w:space="0" w:color="auto"/>
            <w:left w:val="none" w:sz="0" w:space="0" w:color="auto"/>
            <w:bottom w:val="none" w:sz="0" w:space="0" w:color="auto"/>
            <w:right w:val="none" w:sz="0" w:space="0" w:color="auto"/>
          </w:divBdr>
        </w:div>
        <w:div w:id="858814389">
          <w:marLeft w:val="480"/>
          <w:marRight w:val="0"/>
          <w:marTop w:val="0"/>
          <w:marBottom w:val="0"/>
          <w:divBdr>
            <w:top w:val="none" w:sz="0" w:space="0" w:color="auto"/>
            <w:left w:val="none" w:sz="0" w:space="0" w:color="auto"/>
            <w:bottom w:val="none" w:sz="0" w:space="0" w:color="auto"/>
            <w:right w:val="none" w:sz="0" w:space="0" w:color="auto"/>
          </w:divBdr>
        </w:div>
        <w:div w:id="1406490662">
          <w:marLeft w:val="480"/>
          <w:marRight w:val="0"/>
          <w:marTop w:val="0"/>
          <w:marBottom w:val="0"/>
          <w:divBdr>
            <w:top w:val="none" w:sz="0" w:space="0" w:color="auto"/>
            <w:left w:val="none" w:sz="0" w:space="0" w:color="auto"/>
            <w:bottom w:val="none" w:sz="0" w:space="0" w:color="auto"/>
            <w:right w:val="none" w:sz="0" w:space="0" w:color="auto"/>
          </w:divBdr>
        </w:div>
        <w:div w:id="1019429976">
          <w:marLeft w:val="480"/>
          <w:marRight w:val="0"/>
          <w:marTop w:val="0"/>
          <w:marBottom w:val="0"/>
          <w:divBdr>
            <w:top w:val="none" w:sz="0" w:space="0" w:color="auto"/>
            <w:left w:val="none" w:sz="0" w:space="0" w:color="auto"/>
            <w:bottom w:val="none" w:sz="0" w:space="0" w:color="auto"/>
            <w:right w:val="none" w:sz="0" w:space="0" w:color="auto"/>
          </w:divBdr>
        </w:div>
        <w:div w:id="935165146">
          <w:marLeft w:val="480"/>
          <w:marRight w:val="0"/>
          <w:marTop w:val="0"/>
          <w:marBottom w:val="0"/>
          <w:divBdr>
            <w:top w:val="none" w:sz="0" w:space="0" w:color="auto"/>
            <w:left w:val="none" w:sz="0" w:space="0" w:color="auto"/>
            <w:bottom w:val="none" w:sz="0" w:space="0" w:color="auto"/>
            <w:right w:val="none" w:sz="0" w:space="0" w:color="auto"/>
          </w:divBdr>
        </w:div>
        <w:div w:id="16659958">
          <w:marLeft w:val="480"/>
          <w:marRight w:val="0"/>
          <w:marTop w:val="0"/>
          <w:marBottom w:val="0"/>
          <w:divBdr>
            <w:top w:val="none" w:sz="0" w:space="0" w:color="auto"/>
            <w:left w:val="none" w:sz="0" w:space="0" w:color="auto"/>
            <w:bottom w:val="none" w:sz="0" w:space="0" w:color="auto"/>
            <w:right w:val="none" w:sz="0" w:space="0" w:color="auto"/>
          </w:divBdr>
        </w:div>
        <w:div w:id="618607090">
          <w:marLeft w:val="480"/>
          <w:marRight w:val="0"/>
          <w:marTop w:val="0"/>
          <w:marBottom w:val="0"/>
          <w:divBdr>
            <w:top w:val="none" w:sz="0" w:space="0" w:color="auto"/>
            <w:left w:val="none" w:sz="0" w:space="0" w:color="auto"/>
            <w:bottom w:val="none" w:sz="0" w:space="0" w:color="auto"/>
            <w:right w:val="none" w:sz="0" w:space="0" w:color="auto"/>
          </w:divBdr>
        </w:div>
        <w:div w:id="887184473">
          <w:marLeft w:val="480"/>
          <w:marRight w:val="0"/>
          <w:marTop w:val="0"/>
          <w:marBottom w:val="0"/>
          <w:divBdr>
            <w:top w:val="none" w:sz="0" w:space="0" w:color="auto"/>
            <w:left w:val="none" w:sz="0" w:space="0" w:color="auto"/>
            <w:bottom w:val="none" w:sz="0" w:space="0" w:color="auto"/>
            <w:right w:val="none" w:sz="0" w:space="0" w:color="auto"/>
          </w:divBdr>
        </w:div>
        <w:div w:id="376858214">
          <w:marLeft w:val="480"/>
          <w:marRight w:val="0"/>
          <w:marTop w:val="0"/>
          <w:marBottom w:val="0"/>
          <w:divBdr>
            <w:top w:val="none" w:sz="0" w:space="0" w:color="auto"/>
            <w:left w:val="none" w:sz="0" w:space="0" w:color="auto"/>
            <w:bottom w:val="none" w:sz="0" w:space="0" w:color="auto"/>
            <w:right w:val="none" w:sz="0" w:space="0" w:color="auto"/>
          </w:divBdr>
        </w:div>
      </w:divsChild>
    </w:div>
    <w:div w:id="175964474">
      <w:bodyDiv w:val="1"/>
      <w:marLeft w:val="0"/>
      <w:marRight w:val="0"/>
      <w:marTop w:val="0"/>
      <w:marBottom w:val="0"/>
      <w:divBdr>
        <w:top w:val="none" w:sz="0" w:space="0" w:color="auto"/>
        <w:left w:val="none" w:sz="0" w:space="0" w:color="auto"/>
        <w:bottom w:val="none" w:sz="0" w:space="0" w:color="auto"/>
        <w:right w:val="none" w:sz="0" w:space="0" w:color="auto"/>
      </w:divBdr>
    </w:div>
    <w:div w:id="177355326">
      <w:bodyDiv w:val="1"/>
      <w:marLeft w:val="0"/>
      <w:marRight w:val="0"/>
      <w:marTop w:val="0"/>
      <w:marBottom w:val="0"/>
      <w:divBdr>
        <w:top w:val="none" w:sz="0" w:space="0" w:color="auto"/>
        <w:left w:val="none" w:sz="0" w:space="0" w:color="auto"/>
        <w:bottom w:val="none" w:sz="0" w:space="0" w:color="auto"/>
        <w:right w:val="none" w:sz="0" w:space="0" w:color="auto"/>
      </w:divBdr>
    </w:div>
    <w:div w:id="194927891">
      <w:bodyDiv w:val="1"/>
      <w:marLeft w:val="0"/>
      <w:marRight w:val="0"/>
      <w:marTop w:val="0"/>
      <w:marBottom w:val="0"/>
      <w:divBdr>
        <w:top w:val="none" w:sz="0" w:space="0" w:color="auto"/>
        <w:left w:val="none" w:sz="0" w:space="0" w:color="auto"/>
        <w:bottom w:val="none" w:sz="0" w:space="0" w:color="auto"/>
        <w:right w:val="none" w:sz="0" w:space="0" w:color="auto"/>
      </w:divBdr>
    </w:div>
    <w:div w:id="220138996">
      <w:bodyDiv w:val="1"/>
      <w:marLeft w:val="0"/>
      <w:marRight w:val="0"/>
      <w:marTop w:val="0"/>
      <w:marBottom w:val="0"/>
      <w:divBdr>
        <w:top w:val="none" w:sz="0" w:space="0" w:color="auto"/>
        <w:left w:val="none" w:sz="0" w:space="0" w:color="auto"/>
        <w:bottom w:val="none" w:sz="0" w:space="0" w:color="auto"/>
        <w:right w:val="none" w:sz="0" w:space="0" w:color="auto"/>
      </w:divBdr>
    </w:div>
    <w:div w:id="233778469">
      <w:bodyDiv w:val="1"/>
      <w:marLeft w:val="0"/>
      <w:marRight w:val="0"/>
      <w:marTop w:val="0"/>
      <w:marBottom w:val="0"/>
      <w:divBdr>
        <w:top w:val="none" w:sz="0" w:space="0" w:color="auto"/>
        <w:left w:val="none" w:sz="0" w:space="0" w:color="auto"/>
        <w:bottom w:val="none" w:sz="0" w:space="0" w:color="auto"/>
        <w:right w:val="none" w:sz="0" w:space="0" w:color="auto"/>
      </w:divBdr>
    </w:div>
    <w:div w:id="235744266">
      <w:bodyDiv w:val="1"/>
      <w:marLeft w:val="0"/>
      <w:marRight w:val="0"/>
      <w:marTop w:val="0"/>
      <w:marBottom w:val="0"/>
      <w:divBdr>
        <w:top w:val="none" w:sz="0" w:space="0" w:color="auto"/>
        <w:left w:val="none" w:sz="0" w:space="0" w:color="auto"/>
        <w:bottom w:val="none" w:sz="0" w:space="0" w:color="auto"/>
        <w:right w:val="none" w:sz="0" w:space="0" w:color="auto"/>
      </w:divBdr>
    </w:div>
    <w:div w:id="266696015">
      <w:bodyDiv w:val="1"/>
      <w:marLeft w:val="0"/>
      <w:marRight w:val="0"/>
      <w:marTop w:val="0"/>
      <w:marBottom w:val="0"/>
      <w:divBdr>
        <w:top w:val="none" w:sz="0" w:space="0" w:color="auto"/>
        <w:left w:val="none" w:sz="0" w:space="0" w:color="auto"/>
        <w:bottom w:val="none" w:sz="0" w:space="0" w:color="auto"/>
        <w:right w:val="none" w:sz="0" w:space="0" w:color="auto"/>
      </w:divBdr>
    </w:div>
    <w:div w:id="267667649">
      <w:bodyDiv w:val="1"/>
      <w:marLeft w:val="0"/>
      <w:marRight w:val="0"/>
      <w:marTop w:val="0"/>
      <w:marBottom w:val="0"/>
      <w:divBdr>
        <w:top w:val="none" w:sz="0" w:space="0" w:color="auto"/>
        <w:left w:val="none" w:sz="0" w:space="0" w:color="auto"/>
        <w:bottom w:val="none" w:sz="0" w:space="0" w:color="auto"/>
        <w:right w:val="none" w:sz="0" w:space="0" w:color="auto"/>
      </w:divBdr>
    </w:div>
    <w:div w:id="276180617">
      <w:bodyDiv w:val="1"/>
      <w:marLeft w:val="0"/>
      <w:marRight w:val="0"/>
      <w:marTop w:val="0"/>
      <w:marBottom w:val="0"/>
      <w:divBdr>
        <w:top w:val="none" w:sz="0" w:space="0" w:color="auto"/>
        <w:left w:val="none" w:sz="0" w:space="0" w:color="auto"/>
        <w:bottom w:val="none" w:sz="0" w:space="0" w:color="auto"/>
        <w:right w:val="none" w:sz="0" w:space="0" w:color="auto"/>
      </w:divBdr>
    </w:div>
    <w:div w:id="279340559">
      <w:bodyDiv w:val="1"/>
      <w:marLeft w:val="0"/>
      <w:marRight w:val="0"/>
      <w:marTop w:val="0"/>
      <w:marBottom w:val="0"/>
      <w:divBdr>
        <w:top w:val="none" w:sz="0" w:space="0" w:color="auto"/>
        <w:left w:val="none" w:sz="0" w:space="0" w:color="auto"/>
        <w:bottom w:val="none" w:sz="0" w:space="0" w:color="auto"/>
        <w:right w:val="none" w:sz="0" w:space="0" w:color="auto"/>
      </w:divBdr>
    </w:div>
    <w:div w:id="290207666">
      <w:bodyDiv w:val="1"/>
      <w:marLeft w:val="0"/>
      <w:marRight w:val="0"/>
      <w:marTop w:val="0"/>
      <w:marBottom w:val="0"/>
      <w:divBdr>
        <w:top w:val="none" w:sz="0" w:space="0" w:color="auto"/>
        <w:left w:val="none" w:sz="0" w:space="0" w:color="auto"/>
        <w:bottom w:val="none" w:sz="0" w:space="0" w:color="auto"/>
        <w:right w:val="none" w:sz="0" w:space="0" w:color="auto"/>
      </w:divBdr>
    </w:div>
    <w:div w:id="306932060">
      <w:bodyDiv w:val="1"/>
      <w:marLeft w:val="0"/>
      <w:marRight w:val="0"/>
      <w:marTop w:val="0"/>
      <w:marBottom w:val="0"/>
      <w:divBdr>
        <w:top w:val="none" w:sz="0" w:space="0" w:color="auto"/>
        <w:left w:val="none" w:sz="0" w:space="0" w:color="auto"/>
        <w:bottom w:val="none" w:sz="0" w:space="0" w:color="auto"/>
        <w:right w:val="none" w:sz="0" w:space="0" w:color="auto"/>
      </w:divBdr>
    </w:div>
    <w:div w:id="320279054">
      <w:bodyDiv w:val="1"/>
      <w:marLeft w:val="0"/>
      <w:marRight w:val="0"/>
      <w:marTop w:val="0"/>
      <w:marBottom w:val="0"/>
      <w:divBdr>
        <w:top w:val="none" w:sz="0" w:space="0" w:color="auto"/>
        <w:left w:val="none" w:sz="0" w:space="0" w:color="auto"/>
        <w:bottom w:val="none" w:sz="0" w:space="0" w:color="auto"/>
        <w:right w:val="none" w:sz="0" w:space="0" w:color="auto"/>
      </w:divBdr>
    </w:div>
    <w:div w:id="389156182">
      <w:bodyDiv w:val="1"/>
      <w:marLeft w:val="0"/>
      <w:marRight w:val="0"/>
      <w:marTop w:val="0"/>
      <w:marBottom w:val="0"/>
      <w:divBdr>
        <w:top w:val="none" w:sz="0" w:space="0" w:color="auto"/>
        <w:left w:val="none" w:sz="0" w:space="0" w:color="auto"/>
        <w:bottom w:val="none" w:sz="0" w:space="0" w:color="auto"/>
        <w:right w:val="none" w:sz="0" w:space="0" w:color="auto"/>
      </w:divBdr>
    </w:div>
    <w:div w:id="397439848">
      <w:bodyDiv w:val="1"/>
      <w:marLeft w:val="0"/>
      <w:marRight w:val="0"/>
      <w:marTop w:val="0"/>
      <w:marBottom w:val="0"/>
      <w:divBdr>
        <w:top w:val="none" w:sz="0" w:space="0" w:color="auto"/>
        <w:left w:val="none" w:sz="0" w:space="0" w:color="auto"/>
        <w:bottom w:val="none" w:sz="0" w:space="0" w:color="auto"/>
        <w:right w:val="none" w:sz="0" w:space="0" w:color="auto"/>
      </w:divBdr>
    </w:div>
    <w:div w:id="449860600">
      <w:bodyDiv w:val="1"/>
      <w:marLeft w:val="0"/>
      <w:marRight w:val="0"/>
      <w:marTop w:val="0"/>
      <w:marBottom w:val="0"/>
      <w:divBdr>
        <w:top w:val="none" w:sz="0" w:space="0" w:color="auto"/>
        <w:left w:val="none" w:sz="0" w:space="0" w:color="auto"/>
        <w:bottom w:val="none" w:sz="0" w:space="0" w:color="auto"/>
        <w:right w:val="none" w:sz="0" w:space="0" w:color="auto"/>
      </w:divBdr>
    </w:div>
    <w:div w:id="481385849">
      <w:bodyDiv w:val="1"/>
      <w:marLeft w:val="0"/>
      <w:marRight w:val="0"/>
      <w:marTop w:val="0"/>
      <w:marBottom w:val="0"/>
      <w:divBdr>
        <w:top w:val="none" w:sz="0" w:space="0" w:color="auto"/>
        <w:left w:val="none" w:sz="0" w:space="0" w:color="auto"/>
        <w:bottom w:val="none" w:sz="0" w:space="0" w:color="auto"/>
        <w:right w:val="none" w:sz="0" w:space="0" w:color="auto"/>
      </w:divBdr>
    </w:div>
    <w:div w:id="493885092">
      <w:bodyDiv w:val="1"/>
      <w:marLeft w:val="0"/>
      <w:marRight w:val="0"/>
      <w:marTop w:val="0"/>
      <w:marBottom w:val="0"/>
      <w:divBdr>
        <w:top w:val="none" w:sz="0" w:space="0" w:color="auto"/>
        <w:left w:val="none" w:sz="0" w:space="0" w:color="auto"/>
        <w:bottom w:val="none" w:sz="0" w:space="0" w:color="auto"/>
        <w:right w:val="none" w:sz="0" w:space="0" w:color="auto"/>
      </w:divBdr>
    </w:div>
    <w:div w:id="496304955">
      <w:bodyDiv w:val="1"/>
      <w:marLeft w:val="0"/>
      <w:marRight w:val="0"/>
      <w:marTop w:val="0"/>
      <w:marBottom w:val="0"/>
      <w:divBdr>
        <w:top w:val="none" w:sz="0" w:space="0" w:color="auto"/>
        <w:left w:val="none" w:sz="0" w:space="0" w:color="auto"/>
        <w:bottom w:val="none" w:sz="0" w:space="0" w:color="auto"/>
        <w:right w:val="none" w:sz="0" w:space="0" w:color="auto"/>
      </w:divBdr>
    </w:div>
    <w:div w:id="514657356">
      <w:bodyDiv w:val="1"/>
      <w:marLeft w:val="0"/>
      <w:marRight w:val="0"/>
      <w:marTop w:val="0"/>
      <w:marBottom w:val="0"/>
      <w:divBdr>
        <w:top w:val="none" w:sz="0" w:space="0" w:color="auto"/>
        <w:left w:val="none" w:sz="0" w:space="0" w:color="auto"/>
        <w:bottom w:val="none" w:sz="0" w:space="0" w:color="auto"/>
        <w:right w:val="none" w:sz="0" w:space="0" w:color="auto"/>
      </w:divBdr>
    </w:div>
    <w:div w:id="536965242">
      <w:bodyDiv w:val="1"/>
      <w:marLeft w:val="0"/>
      <w:marRight w:val="0"/>
      <w:marTop w:val="0"/>
      <w:marBottom w:val="0"/>
      <w:divBdr>
        <w:top w:val="none" w:sz="0" w:space="0" w:color="auto"/>
        <w:left w:val="none" w:sz="0" w:space="0" w:color="auto"/>
        <w:bottom w:val="none" w:sz="0" w:space="0" w:color="auto"/>
        <w:right w:val="none" w:sz="0" w:space="0" w:color="auto"/>
      </w:divBdr>
    </w:div>
    <w:div w:id="545220229">
      <w:bodyDiv w:val="1"/>
      <w:marLeft w:val="0"/>
      <w:marRight w:val="0"/>
      <w:marTop w:val="0"/>
      <w:marBottom w:val="0"/>
      <w:divBdr>
        <w:top w:val="none" w:sz="0" w:space="0" w:color="auto"/>
        <w:left w:val="none" w:sz="0" w:space="0" w:color="auto"/>
        <w:bottom w:val="none" w:sz="0" w:space="0" w:color="auto"/>
        <w:right w:val="none" w:sz="0" w:space="0" w:color="auto"/>
      </w:divBdr>
    </w:div>
    <w:div w:id="556476520">
      <w:bodyDiv w:val="1"/>
      <w:marLeft w:val="0"/>
      <w:marRight w:val="0"/>
      <w:marTop w:val="0"/>
      <w:marBottom w:val="0"/>
      <w:divBdr>
        <w:top w:val="none" w:sz="0" w:space="0" w:color="auto"/>
        <w:left w:val="none" w:sz="0" w:space="0" w:color="auto"/>
        <w:bottom w:val="none" w:sz="0" w:space="0" w:color="auto"/>
        <w:right w:val="none" w:sz="0" w:space="0" w:color="auto"/>
      </w:divBdr>
    </w:div>
    <w:div w:id="559292695">
      <w:bodyDiv w:val="1"/>
      <w:marLeft w:val="0"/>
      <w:marRight w:val="0"/>
      <w:marTop w:val="0"/>
      <w:marBottom w:val="0"/>
      <w:divBdr>
        <w:top w:val="none" w:sz="0" w:space="0" w:color="auto"/>
        <w:left w:val="none" w:sz="0" w:space="0" w:color="auto"/>
        <w:bottom w:val="none" w:sz="0" w:space="0" w:color="auto"/>
        <w:right w:val="none" w:sz="0" w:space="0" w:color="auto"/>
      </w:divBdr>
    </w:div>
    <w:div w:id="566454208">
      <w:bodyDiv w:val="1"/>
      <w:marLeft w:val="0"/>
      <w:marRight w:val="0"/>
      <w:marTop w:val="0"/>
      <w:marBottom w:val="0"/>
      <w:divBdr>
        <w:top w:val="none" w:sz="0" w:space="0" w:color="auto"/>
        <w:left w:val="none" w:sz="0" w:space="0" w:color="auto"/>
        <w:bottom w:val="none" w:sz="0" w:space="0" w:color="auto"/>
        <w:right w:val="none" w:sz="0" w:space="0" w:color="auto"/>
      </w:divBdr>
    </w:div>
    <w:div w:id="652219533">
      <w:bodyDiv w:val="1"/>
      <w:marLeft w:val="0"/>
      <w:marRight w:val="0"/>
      <w:marTop w:val="0"/>
      <w:marBottom w:val="0"/>
      <w:divBdr>
        <w:top w:val="none" w:sz="0" w:space="0" w:color="auto"/>
        <w:left w:val="none" w:sz="0" w:space="0" w:color="auto"/>
        <w:bottom w:val="none" w:sz="0" w:space="0" w:color="auto"/>
        <w:right w:val="none" w:sz="0" w:space="0" w:color="auto"/>
      </w:divBdr>
    </w:div>
    <w:div w:id="668213928">
      <w:bodyDiv w:val="1"/>
      <w:marLeft w:val="0"/>
      <w:marRight w:val="0"/>
      <w:marTop w:val="0"/>
      <w:marBottom w:val="0"/>
      <w:divBdr>
        <w:top w:val="none" w:sz="0" w:space="0" w:color="auto"/>
        <w:left w:val="none" w:sz="0" w:space="0" w:color="auto"/>
        <w:bottom w:val="none" w:sz="0" w:space="0" w:color="auto"/>
        <w:right w:val="none" w:sz="0" w:space="0" w:color="auto"/>
      </w:divBdr>
    </w:div>
    <w:div w:id="696781646">
      <w:bodyDiv w:val="1"/>
      <w:marLeft w:val="0"/>
      <w:marRight w:val="0"/>
      <w:marTop w:val="0"/>
      <w:marBottom w:val="0"/>
      <w:divBdr>
        <w:top w:val="none" w:sz="0" w:space="0" w:color="auto"/>
        <w:left w:val="none" w:sz="0" w:space="0" w:color="auto"/>
        <w:bottom w:val="none" w:sz="0" w:space="0" w:color="auto"/>
        <w:right w:val="none" w:sz="0" w:space="0" w:color="auto"/>
      </w:divBdr>
    </w:div>
    <w:div w:id="716590748">
      <w:bodyDiv w:val="1"/>
      <w:marLeft w:val="0"/>
      <w:marRight w:val="0"/>
      <w:marTop w:val="0"/>
      <w:marBottom w:val="0"/>
      <w:divBdr>
        <w:top w:val="none" w:sz="0" w:space="0" w:color="auto"/>
        <w:left w:val="none" w:sz="0" w:space="0" w:color="auto"/>
        <w:bottom w:val="none" w:sz="0" w:space="0" w:color="auto"/>
        <w:right w:val="none" w:sz="0" w:space="0" w:color="auto"/>
      </w:divBdr>
      <w:divsChild>
        <w:div w:id="1908612930">
          <w:marLeft w:val="480"/>
          <w:marRight w:val="0"/>
          <w:marTop w:val="0"/>
          <w:marBottom w:val="0"/>
          <w:divBdr>
            <w:top w:val="none" w:sz="0" w:space="0" w:color="auto"/>
            <w:left w:val="none" w:sz="0" w:space="0" w:color="auto"/>
            <w:bottom w:val="none" w:sz="0" w:space="0" w:color="auto"/>
            <w:right w:val="none" w:sz="0" w:space="0" w:color="auto"/>
          </w:divBdr>
        </w:div>
        <w:div w:id="563874114">
          <w:marLeft w:val="480"/>
          <w:marRight w:val="0"/>
          <w:marTop w:val="0"/>
          <w:marBottom w:val="0"/>
          <w:divBdr>
            <w:top w:val="none" w:sz="0" w:space="0" w:color="auto"/>
            <w:left w:val="none" w:sz="0" w:space="0" w:color="auto"/>
            <w:bottom w:val="none" w:sz="0" w:space="0" w:color="auto"/>
            <w:right w:val="none" w:sz="0" w:space="0" w:color="auto"/>
          </w:divBdr>
        </w:div>
        <w:div w:id="783773332">
          <w:marLeft w:val="480"/>
          <w:marRight w:val="0"/>
          <w:marTop w:val="0"/>
          <w:marBottom w:val="0"/>
          <w:divBdr>
            <w:top w:val="none" w:sz="0" w:space="0" w:color="auto"/>
            <w:left w:val="none" w:sz="0" w:space="0" w:color="auto"/>
            <w:bottom w:val="none" w:sz="0" w:space="0" w:color="auto"/>
            <w:right w:val="none" w:sz="0" w:space="0" w:color="auto"/>
          </w:divBdr>
        </w:div>
        <w:div w:id="866913887">
          <w:marLeft w:val="480"/>
          <w:marRight w:val="0"/>
          <w:marTop w:val="0"/>
          <w:marBottom w:val="0"/>
          <w:divBdr>
            <w:top w:val="none" w:sz="0" w:space="0" w:color="auto"/>
            <w:left w:val="none" w:sz="0" w:space="0" w:color="auto"/>
            <w:bottom w:val="none" w:sz="0" w:space="0" w:color="auto"/>
            <w:right w:val="none" w:sz="0" w:space="0" w:color="auto"/>
          </w:divBdr>
        </w:div>
        <w:div w:id="327637849">
          <w:marLeft w:val="480"/>
          <w:marRight w:val="0"/>
          <w:marTop w:val="0"/>
          <w:marBottom w:val="0"/>
          <w:divBdr>
            <w:top w:val="none" w:sz="0" w:space="0" w:color="auto"/>
            <w:left w:val="none" w:sz="0" w:space="0" w:color="auto"/>
            <w:bottom w:val="none" w:sz="0" w:space="0" w:color="auto"/>
            <w:right w:val="none" w:sz="0" w:space="0" w:color="auto"/>
          </w:divBdr>
        </w:div>
        <w:div w:id="1145971452">
          <w:marLeft w:val="480"/>
          <w:marRight w:val="0"/>
          <w:marTop w:val="0"/>
          <w:marBottom w:val="0"/>
          <w:divBdr>
            <w:top w:val="none" w:sz="0" w:space="0" w:color="auto"/>
            <w:left w:val="none" w:sz="0" w:space="0" w:color="auto"/>
            <w:bottom w:val="none" w:sz="0" w:space="0" w:color="auto"/>
            <w:right w:val="none" w:sz="0" w:space="0" w:color="auto"/>
          </w:divBdr>
        </w:div>
        <w:div w:id="853614304">
          <w:marLeft w:val="480"/>
          <w:marRight w:val="0"/>
          <w:marTop w:val="0"/>
          <w:marBottom w:val="0"/>
          <w:divBdr>
            <w:top w:val="none" w:sz="0" w:space="0" w:color="auto"/>
            <w:left w:val="none" w:sz="0" w:space="0" w:color="auto"/>
            <w:bottom w:val="none" w:sz="0" w:space="0" w:color="auto"/>
            <w:right w:val="none" w:sz="0" w:space="0" w:color="auto"/>
          </w:divBdr>
        </w:div>
        <w:div w:id="1723141405">
          <w:marLeft w:val="480"/>
          <w:marRight w:val="0"/>
          <w:marTop w:val="0"/>
          <w:marBottom w:val="0"/>
          <w:divBdr>
            <w:top w:val="none" w:sz="0" w:space="0" w:color="auto"/>
            <w:left w:val="none" w:sz="0" w:space="0" w:color="auto"/>
            <w:bottom w:val="none" w:sz="0" w:space="0" w:color="auto"/>
            <w:right w:val="none" w:sz="0" w:space="0" w:color="auto"/>
          </w:divBdr>
        </w:div>
        <w:div w:id="413356062">
          <w:marLeft w:val="480"/>
          <w:marRight w:val="0"/>
          <w:marTop w:val="0"/>
          <w:marBottom w:val="0"/>
          <w:divBdr>
            <w:top w:val="none" w:sz="0" w:space="0" w:color="auto"/>
            <w:left w:val="none" w:sz="0" w:space="0" w:color="auto"/>
            <w:bottom w:val="none" w:sz="0" w:space="0" w:color="auto"/>
            <w:right w:val="none" w:sz="0" w:space="0" w:color="auto"/>
          </w:divBdr>
        </w:div>
        <w:div w:id="704675078">
          <w:marLeft w:val="480"/>
          <w:marRight w:val="0"/>
          <w:marTop w:val="0"/>
          <w:marBottom w:val="0"/>
          <w:divBdr>
            <w:top w:val="none" w:sz="0" w:space="0" w:color="auto"/>
            <w:left w:val="none" w:sz="0" w:space="0" w:color="auto"/>
            <w:bottom w:val="none" w:sz="0" w:space="0" w:color="auto"/>
            <w:right w:val="none" w:sz="0" w:space="0" w:color="auto"/>
          </w:divBdr>
        </w:div>
        <w:div w:id="310213726">
          <w:marLeft w:val="480"/>
          <w:marRight w:val="0"/>
          <w:marTop w:val="0"/>
          <w:marBottom w:val="0"/>
          <w:divBdr>
            <w:top w:val="none" w:sz="0" w:space="0" w:color="auto"/>
            <w:left w:val="none" w:sz="0" w:space="0" w:color="auto"/>
            <w:bottom w:val="none" w:sz="0" w:space="0" w:color="auto"/>
            <w:right w:val="none" w:sz="0" w:space="0" w:color="auto"/>
          </w:divBdr>
        </w:div>
        <w:div w:id="1088387093">
          <w:marLeft w:val="480"/>
          <w:marRight w:val="0"/>
          <w:marTop w:val="0"/>
          <w:marBottom w:val="0"/>
          <w:divBdr>
            <w:top w:val="none" w:sz="0" w:space="0" w:color="auto"/>
            <w:left w:val="none" w:sz="0" w:space="0" w:color="auto"/>
            <w:bottom w:val="none" w:sz="0" w:space="0" w:color="auto"/>
            <w:right w:val="none" w:sz="0" w:space="0" w:color="auto"/>
          </w:divBdr>
        </w:div>
        <w:div w:id="1096442573">
          <w:marLeft w:val="480"/>
          <w:marRight w:val="0"/>
          <w:marTop w:val="0"/>
          <w:marBottom w:val="0"/>
          <w:divBdr>
            <w:top w:val="none" w:sz="0" w:space="0" w:color="auto"/>
            <w:left w:val="none" w:sz="0" w:space="0" w:color="auto"/>
            <w:bottom w:val="none" w:sz="0" w:space="0" w:color="auto"/>
            <w:right w:val="none" w:sz="0" w:space="0" w:color="auto"/>
          </w:divBdr>
        </w:div>
        <w:div w:id="807095113">
          <w:marLeft w:val="480"/>
          <w:marRight w:val="0"/>
          <w:marTop w:val="0"/>
          <w:marBottom w:val="0"/>
          <w:divBdr>
            <w:top w:val="none" w:sz="0" w:space="0" w:color="auto"/>
            <w:left w:val="none" w:sz="0" w:space="0" w:color="auto"/>
            <w:bottom w:val="none" w:sz="0" w:space="0" w:color="auto"/>
            <w:right w:val="none" w:sz="0" w:space="0" w:color="auto"/>
          </w:divBdr>
        </w:div>
      </w:divsChild>
    </w:div>
    <w:div w:id="779688104">
      <w:bodyDiv w:val="1"/>
      <w:marLeft w:val="0"/>
      <w:marRight w:val="0"/>
      <w:marTop w:val="0"/>
      <w:marBottom w:val="0"/>
      <w:divBdr>
        <w:top w:val="none" w:sz="0" w:space="0" w:color="auto"/>
        <w:left w:val="none" w:sz="0" w:space="0" w:color="auto"/>
        <w:bottom w:val="none" w:sz="0" w:space="0" w:color="auto"/>
        <w:right w:val="none" w:sz="0" w:space="0" w:color="auto"/>
      </w:divBdr>
    </w:div>
    <w:div w:id="813332942">
      <w:bodyDiv w:val="1"/>
      <w:marLeft w:val="0"/>
      <w:marRight w:val="0"/>
      <w:marTop w:val="0"/>
      <w:marBottom w:val="0"/>
      <w:divBdr>
        <w:top w:val="none" w:sz="0" w:space="0" w:color="auto"/>
        <w:left w:val="none" w:sz="0" w:space="0" w:color="auto"/>
        <w:bottom w:val="none" w:sz="0" w:space="0" w:color="auto"/>
        <w:right w:val="none" w:sz="0" w:space="0" w:color="auto"/>
      </w:divBdr>
    </w:div>
    <w:div w:id="816263484">
      <w:bodyDiv w:val="1"/>
      <w:marLeft w:val="0"/>
      <w:marRight w:val="0"/>
      <w:marTop w:val="0"/>
      <w:marBottom w:val="0"/>
      <w:divBdr>
        <w:top w:val="none" w:sz="0" w:space="0" w:color="auto"/>
        <w:left w:val="none" w:sz="0" w:space="0" w:color="auto"/>
        <w:bottom w:val="none" w:sz="0" w:space="0" w:color="auto"/>
        <w:right w:val="none" w:sz="0" w:space="0" w:color="auto"/>
      </w:divBdr>
    </w:div>
    <w:div w:id="816342740">
      <w:bodyDiv w:val="1"/>
      <w:marLeft w:val="0"/>
      <w:marRight w:val="0"/>
      <w:marTop w:val="0"/>
      <w:marBottom w:val="0"/>
      <w:divBdr>
        <w:top w:val="none" w:sz="0" w:space="0" w:color="auto"/>
        <w:left w:val="none" w:sz="0" w:space="0" w:color="auto"/>
        <w:bottom w:val="none" w:sz="0" w:space="0" w:color="auto"/>
        <w:right w:val="none" w:sz="0" w:space="0" w:color="auto"/>
      </w:divBdr>
    </w:div>
    <w:div w:id="826364492">
      <w:bodyDiv w:val="1"/>
      <w:marLeft w:val="0"/>
      <w:marRight w:val="0"/>
      <w:marTop w:val="0"/>
      <w:marBottom w:val="0"/>
      <w:divBdr>
        <w:top w:val="none" w:sz="0" w:space="0" w:color="auto"/>
        <w:left w:val="none" w:sz="0" w:space="0" w:color="auto"/>
        <w:bottom w:val="none" w:sz="0" w:space="0" w:color="auto"/>
        <w:right w:val="none" w:sz="0" w:space="0" w:color="auto"/>
      </w:divBdr>
    </w:div>
    <w:div w:id="833836661">
      <w:bodyDiv w:val="1"/>
      <w:marLeft w:val="0"/>
      <w:marRight w:val="0"/>
      <w:marTop w:val="0"/>
      <w:marBottom w:val="0"/>
      <w:divBdr>
        <w:top w:val="none" w:sz="0" w:space="0" w:color="auto"/>
        <w:left w:val="none" w:sz="0" w:space="0" w:color="auto"/>
        <w:bottom w:val="none" w:sz="0" w:space="0" w:color="auto"/>
        <w:right w:val="none" w:sz="0" w:space="0" w:color="auto"/>
      </w:divBdr>
    </w:div>
    <w:div w:id="836502410">
      <w:bodyDiv w:val="1"/>
      <w:marLeft w:val="0"/>
      <w:marRight w:val="0"/>
      <w:marTop w:val="0"/>
      <w:marBottom w:val="0"/>
      <w:divBdr>
        <w:top w:val="none" w:sz="0" w:space="0" w:color="auto"/>
        <w:left w:val="none" w:sz="0" w:space="0" w:color="auto"/>
        <w:bottom w:val="none" w:sz="0" w:space="0" w:color="auto"/>
        <w:right w:val="none" w:sz="0" w:space="0" w:color="auto"/>
      </w:divBdr>
    </w:div>
    <w:div w:id="838808017">
      <w:bodyDiv w:val="1"/>
      <w:marLeft w:val="0"/>
      <w:marRight w:val="0"/>
      <w:marTop w:val="0"/>
      <w:marBottom w:val="0"/>
      <w:divBdr>
        <w:top w:val="none" w:sz="0" w:space="0" w:color="auto"/>
        <w:left w:val="none" w:sz="0" w:space="0" w:color="auto"/>
        <w:bottom w:val="none" w:sz="0" w:space="0" w:color="auto"/>
        <w:right w:val="none" w:sz="0" w:space="0" w:color="auto"/>
      </w:divBdr>
    </w:div>
    <w:div w:id="866256748">
      <w:bodyDiv w:val="1"/>
      <w:marLeft w:val="0"/>
      <w:marRight w:val="0"/>
      <w:marTop w:val="0"/>
      <w:marBottom w:val="0"/>
      <w:divBdr>
        <w:top w:val="none" w:sz="0" w:space="0" w:color="auto"/>
        <w:left w:val="none" w:sz="0" w:space="0" w:color="auto"/>
        <w:bottom w:val="none" w:sz="0" w:space="0" w:color="auto"/>
        <w:right w:val="none" w:sz="0" w:space="0" w:color="auto"/>
      </w:divBdr>
    </w:div>
    <w:div w:id="1005789347">
      <w:bodyDiv w:val="1"/>
      <w:marLeft w:val="0"/>
      <w:marRight w:val="0"/>
      <w:marTop w:val="0"/>
      <w:marBottom w:val="0"/>
      <w:divBdr>
        <w:top w:val="none" w:sz="0" w:space="0" w:color="auto"/>
        <w:left w:val="none" w:sz="0" w:space="0" w:color="auto"/>
        <w:bottom w:val="none" w:sz="0" w:space="0" w:color="auto"/>
        <w:right w:val="none" w:sz="0" w:space="0" w:color="auto"/>
      </w:divBdr>
    </w:div>
    <w:div w:id="1068846360">
      <w:bodyDiv w:val="1"/>
      <w:marLeft w:val="0"/>
      <w:marRight w:val="0"/>
      <w:marTop w:val="0"/>
      <w:marBottom w:val="0"/>
      <w:divBdr>
        <w:top w:val="none" w:sz="0" w:space="0" w:color="auto"/>
        <w:left w:val="none" w:sz="0" w:space="0" w:color="auto"/>
        <w:bottom w:val="none" w:sz="0" w:space="0" w:color="auto"/>
        <w:right w:val="none" w:sz="0" w:space="0" w:color="auto"/>
      </w:divBdr>
    </w:div>
    <w:div w:id="1086685160">
      <w:bodyDiv w:val="1"/>
      <w:marLeft w:val="0"/>
      <w:marRight w:val="0"/>
      <w:marTop w:val="0"/>
      <w:marBottom w:val="0"/>
      <w:divBdr>
        <w:top w:val="none" w:sz="0" w:space="0" w:color="auto"/>
        <w:left w:val="none" w:sz="0" w:space="0" w:color="auto"/>
        <w:bottom w:val="none" w:sz="0" w:space="0" w:color="auto"/>
        <w:right w:val="none" w:sz="0" w:space="0" w:color="auto"/>
      </w:divBdr>
    </w:div>
    <w:div w:id="1105658575">
      <w:bodyDiv w:val="1"/>
      <w:marLeft w:val="0"/>
      <w:marRight w:val="0"/>
      <w:marTop w:val="0"/>
      <w:marBottom w:val="0"/>
      <w:divBdr>
        <w:top w:val="none" w:sz="0" w:space="0" w:color="auto"/>
        <w:left w:val="none" w:sz="0" w:space="0" w:color="auto"/>
        <w:bottom w:val="none" w:sz="0" w:space="0" w:color="auto"/>
        <w:right w:val="none" w:sz="0" w:space="0" w:color="auto"/>
      </w:divBdr>
    </w:div>
    <w:div w:id="1110122517">
      <w:bodyDiv w:val="1"/>
      <w:marLeft w:val="0"/>
      <w:marRight w:val="0"/>
      <w:marTop w:val="0"/>
      <w:marBottom w:val="0"/>
      <w:divBdr>
        <w:top w:val="none" w:sz="0" w:space="0" w:color="auto"/>
        <w:left w:val="none" w:sz="0" w:space="0" w:color="auto"/>
        <w:bottom w:val="none" w:sz="0" w:space="0" w:color="auto"/>
        <w:right w:val="none" w:sz="0" w:space="0" w:color="auto"/>
      </w:divBdr>
    </w:div>
    <w:div w:id="1127704535">
      <w:bodyDiv w:val="1"/>
      <w:marLeft w:val="0"/>
      <w:marRight w:val="0"/>
      <w:marTop w:val="0"/>
      <w:marBottom w:val="0"/>
      <w:divBdr>
        <w:top w:val="none" w:sz="0" w:space="0" w:color="auto"/>
        <w:left w:val="none" w:sz="0" w:space="0" w:color="auto"/>
        <w:bottom w:val="none" w:sz="0" w:space="0" w:color="auto"/>
        <w:right w:val="none" w:sz="0" w:space="0" w:color="auto"/>
      </w:divBdr>
    </w:div>
    <w:div w:id="1158115876">
      <w:bodyDiv w:val="1"/>
      <w:marLeft w:val="0"/>
      <w:marRight w:val="0"/>
      <w:marTop w:val="0"/>
      <w:marBottom w:val="0"/>
      <w:divBdr>
        <w:top w:val="none" w:sz="0" w:space="0" w:color="auto"/>
        <w:left w:val="none" w:sz="0" w:space="0" w:color="auto"/>
        <w:bottom w:val="none" w:sz="0" w:space="0" w:color="auto"/>
        <w:right w:val="none" w:sz="0" w:space="0" w:color="auto"/>
      </w:divBdr>
    </w:div>
    <w:div w:id="1206604608">
      <w:bodyDiv w:val="1"/>
      <w:marLeft w:val="0"/>
      <w:marRight w:val="0"/>
      <w:marTop w:val="0"/>
      <w:marBottom w:val="0"/>
      <w:divBdr>
        <w:top w:val="none" w:sz="0" w:space="0" w:color="auto"/>
        <w:left w:val="none" w:sz="0" w:space="0" w:color="auto"/>
        <w:bottom w:val="none" w:sz="0" w:space="0" w:color="auto"/>
        <w:right w:val="none" w:sz="0" w:space="0" w:color="auto"/>
      </w:divBdr>
    </w:div>
    <w:div w:id="1237015446">
      <w:bodyDiv w:val="1"/>
      <w:marLeft w:val="0"/>
      <w:marRight w:val="0"/>
      <w:marTop w:val="0"/>
      <w:marBottom w:val="0"/>
      <w:divBdr>
        <w:top w:val="none" w:sz="0" w:space="0" w:color="auto"/>
        <w:left w:val="none" w:sz="0" w:space="0" w:color="auto"/>
        <w:bottom w:val="none" w:sz="0" w:space="0" w:color="auto"/>
        <w:right w:val="none" w:sz="0" w:space="0" w:color="auto"/>
      </w:divBdr>
    </w:div>
    <w:div w:id="1276984886">
      <w:bodyDiv w:val="1"/>
      <w:marLeft w:val="0"/>
      <w:marRight w:val="0"/>
      <w:marTop w:val="0"/>
      <w:marBottom w:val="0"/>
      <w:divBdr>
        <w:top w:val="none" w:sz="0" w:space="0" w:color="auto"/>
        <w:left w:val="none" w:sz="0" w:space="0" w:color="auto"/>
        <w:bottom w:val="none" w:sz="0" w:space="0" w:color="auto"/>
        <w:right w:val="none" w:sz="0" w:space="0" w:color="auto"/>
      </w:divBdr>
    </w:div>
    <w:div w:id="1298757486">
      <w:bodyDiv w:val="1"/>
      <w:marLeft w:val="0"/>
      <w:marRight w:val="0"/>
      <w:marTop w:val="0"/>
      <w:marBottom w:val="0"/>
      <w:divBdr>
        <w:top w:val="none" w:sz="0" w:space="0" w:color="auto"/>
        <w:left w:val="none" w:sz="0" w:space="0" w:color="auto"/>
        <w:bottom w:val="none" w:sz="0" w:space="0" w:color="auto"/>
        <w:right w:val="none" w:sz="0" w:space="0" w:color="auto"/>
      </w:divBdr>
    </w:div>
    <w:div w:id="1316377222">
      <w:bodyDiv w:val="1"/>
      <w:marLeft w:val="0"/>
      <w:marRight w:val="0"/>
      <w:marTop w:val="0"/>
      <w:marBottom w:val="0"/>
      <w:divBdr>
        <w:top w:val="none" w:sz="0" w:space="0" w:color="auto"/>
        <w:left w:val="none" w:sz="0" w:space="0" w:color="auto"/>
        <w:bottom w:val="none" w:sz="0" w:space="0" w:color="auto"/>
        <w:right w:val="none" w:sz="0" w:space="0" w:color="auto"/>
      </w:divBdr>
    </w:div>
    <w:div w:id="1387294400">
      <w:bodyDiv w:val="1"/>
      <w:marLeft w:val="0"/>
      <w:marRight w:val="0"/>
      <w:marTop w:val="0"/>
      <w:marBottom w:val="0"/>
      <w:divBdr>
        <w:top w:val="none" w:sz="0" w:space="0" w:color="auto"/>
        <w:left w:val="none" w:sz="0" w:space="0" w:color="auto"/>
        <w:bottom w:val="none" w:sz="0" w:space="0" w:color="auto"/>
        <w:right w:val="none" w:sz="0" w:space="0" w:color="auto"/>
      </w:divBdr>
    </w:div>
    <w:div w:id="1393381433">
      <w:bodyDiv w:val="1"/>
      <w:marLeft w:val="0"/>
      <w:marRight w:val="0"/>
      <w:marTop w:val="0"/>
      <w:marBottom w:val="0"/>
      <w:divBdr>
        <w:top w:val="none" w:sz="0" w:space="0" w:color="auto"/>
        <w:left w:val="none" w:sz="0" w:space="0" w:color="auto"/>
        <w:bottom w:val="none" w:sz="0" w:space="0" w:color="auto"/>
        <w:right w:val="none" w:sz="0" w:space="0" w:color="auto"/>
      </w:divBdr>
    </w:div>
    <w:div w:id="1442526138">
      <w:bodyDiv w:val="1"/>
      <w:marLeft w:val="0"/>
      <w:marRight w:val="0"/>
      <w:marTop w:val="0"/>
      <w:marBottom w:val="0"/>
      <w:divBdr>
        <w:top w:val="none" w:sz="0" w:space="0" w:color="auto"/>
        <w:left w:val="none" w:sz="0" w:space="0" w:color="auto"/>
        <w:bottom w:val="none" w:sz="0" w:space="0" w:color="auto"/>
        <w:right w:val="none" w:sz="0" w:space="0" w:color="auto"/>
      </w:divBdr>
      <w:divsChild>
        <w:div w:id="1224289482">
          <w:marLeft w:val="480"/>
          <w:marRight w:val="0"/>
          <w:marTop w:val="0"/>
          <w:marBottom w:val="0"/>
          <w:divBdr>
            <w:top w:val="none" w:sz="0" w:space="0" w:color="auto"/>
            <w:left w:val="none" w:sz="0" w:space="0" w:color="auto"/>
            <w:bottom w:val="none" w:sz="0" w:space="0" w:color="auto"/>
            <w:right w:val="none" w:sz="0" w:space="0" w:color="auto"/>
          </w:divBdr>
        </w:div>
        <w:div w:id="1956788768">
          <w:marLeft w:val="480"/>
          <w:marRight w:val="0"/>
          <w:marTop w:val="0"/>
          <w:marBottom w:val="0"/>
          <w:divBdr>
            <w:top w:val="none" w:sz="0" w:space="0" w:color="auto"/>
            <w:left w:val="none" w:sz="0" w:space="0" w:color="auto"/>
            <w:bottom w:val="none" w:sz="0" w:space="0" w:color="auto"/>
            <w:right w:val="none" w:sz="0" w:space="0" w:color="auto"/>
          </w:divBdr>
        </w:div>
        <w:div w:id="2064786615">
          <w:marLeft w:val="480"/>
          <w:marRight w:val="0"/>
          <w:marTop w:val="0"/>
          <w:marBottom w:val="0"/>
          <w:divBdr>
            <w:top w:val="none" w:sz="0" w:space="0" w:color="auto"/>
            <w:left w:val="none" w:sz="0" w:space="0" w:color="auto"/>
            <w:bottom w:val="none" w:sz="0" w:space="0" w:color="auto"/>
            <w:right w:val="none" w:sz="0" w:space="0" w:color="auto"/>
          </w:divBdr>
        </w:div>
        <w:div w:id="943152309">
          <w:marLeft w:val="480"/>
          <w:marRight w:val="0"/>
          <w:marTop w:val="0"/>
          <w:marBottom w:val="0"/>
          <w:divBdr>
            <w:top w:val="none" w:sz="0" w:space="0" w:color="auto"/>
            <w:left w:val="none" w:sz="0" w:space="0" w:color="auto"/>
            <w:bottom w:val="none" w:sz="0" w:space="0" w:color="auto"/>
            <w:right w:val="none" w:sz="0" w:space="0" w:color="auto"/>
          </w:divBdr>
        </w:div>
        <w:div w:id="1384793509">
          <w:marLeft w:val="480"/>
          <w:marRight w:val="0"/>
          <w:marTop w:val="0"/>
          <w:marBottom w:val="0"/>
          <w:divBdr>
            <w:top w:val="none" w:sz="0" w:space="0" w:color="auto"/>
            <w:left w:val="none" w:sz="0" w:space="0" w:color="auto"/>
            <w:bottom w:val="none" w:sz="0" w:space="0" w:color="auto"/>
            <w:right w:val="none" w:sz="0" w:space="0" w:color="auto"/>
          </w:divBdr>
        </w:div>
        <w:div w:id="1759447223">
          <w:marLeft w:val="480"/>
          <w:marRight w:val="0"/>
          <w:marTop w:val="0"/>
          <w:marBottom w:val="0"/>
          <w:divBdr>
            <w:top w:val="none" w:sz="0" w:space="0" w:color="auto"/>
            <w:left w:val="none" w:sz="0" w:space="0" w:color="auto"/>
            <w:bottom w:val="none" w:sz="0" w:space="0" w:color="auto"/>
            <w:right w:val="none" w:sz="0" w:space="0" w:color="auto"/>
          </w:divBdr>
        </w:div>
        <w:div w:id="957681585">
          <w:marLeft w:val="480"/>
          <w:marRight w:val="0"/>
          <w:marTop w:val="0"/>
          <w:marBottom w:val="0"/>
          <w:divBdr>
            <w:top w:val="none" w:sz="0" w:space="0" w:color="auto"/>
            <w:left w:val="none" w:sz="0" w:space="0" w:color="auto"/>
            <w:bottom w:val="none" w:sz="0" w:space="0" w:color="auto"/>
            <w:right w:val="none" w:sz="0" w:space="0" w:color="auto"/>
          </w:divBdr>
        </w:div>
        <w:div w:id="927425430">
          <w:marLeft w:val="480"/>
          <w:marRight w:val="0"/>
          <w:marTop w:val="0"/>
          <w:marBottom w:val="0"/>
          <w:divBdr>
            <w:top w:val="none" w:sz="0" w:space="0" w:color="auto"/>
            <w:left w:val="none" w:sz="0" w:space="0" w:color="auto"/>
            <w:bottom w:val="none" w:sz="0" w:space="0" w:color="auto"/>
            <w:right w:val="none" w:sz="0" w:space="0" w:color="auto"/>
          </w:divBdr>
        </w:div>
        <w:div w:id="1327127122">
          <w:marLeft w:val="480"/>
          <w:marRight w:val="0"/>
          <w:marTop w:val="0"/>
          <w:marBottom w:val="0"/>
          <w:divBdr>
            <w:top w:val="none" w:sz="0" w:space="0" w:color="auto"/>
            <w:left w:val="none" w:sz="0" w:space="0" w:color="auto"/>
            <w:bottom w:val="none" w:sz="0" w:space="0" w:color="auto"/>
            <w:right w:val="none" w:sz="0" w:space="0" w:color="auto"/>
          </w:divBdr>
        </w:div>
        <w:div w:id="664282065">
          <w:marLeft w:val="480"/>
          <w:marRight w:val="0"/>
          <w:marTop w:val="0"/>
          <w:marBottom w:val="0"/>
          <w:divBdr>
            <w:top w:val="none" w:sz="0" w:space="0" w:color="auto"/>
            <w:left w:val="none" w:sz="0" w:space="0" w:color="auto"/>
            <w:bottom w:val="none" w:sz="0" w:space="0" w:color="auto"/>
            <w:right w:val="none" w:sz="0" w:space="0" w:color="auto"/>
          </w:divBdr>
        </w:div>
        <w:div w:id="446850678">
          <w:marLeft w:val="480"/>
          <w:marRight w:val="0"/>
          <w:marTop w:val="0"/>
          <w:marBottom w:val="0"/>
          <w:divBdr>
            <w:top w:val="none" w:sz="0" w:space="0" w:color="auto"/>
            <w:left w:val="none" w:sz="0" w:space="0" w:color="auto"/>
            <w:bottom w:val="none" w:sz="0" w:space="0" w:color="auto"/>
            <w:right w:val="none" w:sz="0" w:space="0" w:color="auto"/>
          </w:divBdr>
        </w:div>
        <w:div w:id="1490363476">
          <w:marLeft w:val="480"/>
          <w:marRight w:val="0"/>
          <w:marTop w:val="0"/>
          <w:marBottom w:val="0"/>
          <w:divBdr>
            <w:top w:val="none" w:sz="0" w:space="0" w:color="auto"/>
            <w:left w:val="none" w:sz="0" w:space="0" w:color="auto"/>
            <w:bottom w:val="none" w:sz="0" w:space="0" w:color="auto"/>
            <w:right w:val="none" w:sz="0" w:space="0" w:color="auto"/>
          </w:divBdr>
        </w:div>
        <w:div w:id="233128630">
          <w:marLeft w:val="480"/>
          <w:marRight w:val="0"/>
          <w:marTop w:val="0"/>
          <w:marBottom w:val="0"/>
          <w:divBdr>
            <w:top w:val="none" w:sz="0" w:space="0" w:color="auto"/>
            <w:left w:val="none" w:sz="0" w:space="0" w:color="auto"/>
            <w:bottom w:val="none" w:sz="0" w:space="0" w:color="auto"/>
            <w:right w:val="none" w:sz="0" w:space="0" w:color="auto"/>
          </w:divBdr>
        </w:div>
        <w:div w:id="827096801">
          <w:marLeft w:val="480"/>
          <w:marRight w:val="0"/>
          <w:marTop w:val="0"/>
          <w:marBottom w:val="0"/>
          <w:divBdr>
            <w:top w:val="none" w:sz="0" w:space="0" w:color="auto"/>
            <w:left w:val="none" w:sz="0" w:space="0" w:color="auto"/>
            <w:bottom w:val="none" w:sz="0" w:space="0" w:color="auto"/>
            <w:right w:val="none" w:sz="0" w:space="0" w:color="auto"/>
          </w:divBdr>
        </w:div>
        <w:div w:id="530411648">
          <w:marLeft w:val="480"/>
          <w:marRight w:val="0"/>
          <w:marTop w:val="0"/>
          <w:marBottom w:val="0"/>
          <w:divBdr>
            <w:top w:val="none" w:sz="0" w:space="0" w:color="auto"/>
            <w:left w:val="none" w:sz="0" w:space="0" w:color="auto"/>
            <w:bottom w:val="none" w:sz="0" w:space="0" w:color="auto"/>
            <w:right w:val="none" w:sz="0" w:space="0" w:color="auto"/>
          </w:divBdr>
        </w:div>
      </w:divsChild>
    </w:div>
    <w:div w:id="1468006758">
      <w:bodyDiv w:val="1"/>
      <w:marLeft w:val="0"/>
      <w:marRight w:val="0"/>
      <w:marTop w:val="0"/>
      <w:marBottom w:val="0"/>
      <w:divBdr>
        <w:top w:val="none" w:sz="0" w:space="0" w:color="auto"/>
        <w:left w:val="none" w:sz="0" w:space="0" w:color="auto"/>
        <w:bottom w:val="none" w:sz="0" w:space="0" w:color="auto"/>
        <w:right w:val="none" w:sz="0" w:space="0" w:color="auto"/>
      </w:divBdr>
    </w:div>
    <w:div w:id="1475414273">
      <w:bodyDiv w:val="1"/>
      <w:marLeft w:val="0"/>
      <w:marRight w:val="0"/>
      <w:marTop w:val="0"/>
      <w:marBottom w:val="0"/>
      <w:divBdr>
        <w:top w:val="none" w:sz="0" w:space="0" w:color="auto"/>
        <w:left w:val="none" w:sz="0" w:space="0" w:color="auto"/>
        <w:bottom w:val="none" w:sz="0" w:space="0" w:color="auto"/>
        <w:right w:val="none" w:sz="0" w:space="0" w:color="auto"/>
      </w:divBdr>
    </w:div>
    <w:div w:id="1475878252">
      <w:bodyDiv w:val="1"/>
      <w:marLeft w:val="0"/>
      <w:marRight w:val="0"/>
      <w:marTop w:val="0"/>
      <w:marBottom w:val="0"/>
      <w:divBdr>
        <w:top w:val="none" w:sz="0" w:space="0" w:color="auto"/>
        <w:left w:val="none" w:sz="0" w:space="0" w:color="auto"/>
        <w:bottom w:val="none" w:sz="0" w:space="0" w:color="auto"/>
        <w:right w:val="none" w:sz="0" w:space="0" w:color="auto"/>
      </w:divBdr>
    </w:div>
    <w:div w:id="1476489309">
      <w:bodyDiv w:val="1"/>
      <w:marLeft w:val="0"/>
      <w:marRight w:val="0"/>
      <w:marTop w:val="0"/>
      <w:marBottom w:val="0"/>
      <w:divBdr>
        <w:top w:val="none" w:sz="0" w:space="0" w:color="auto"/>
        <w:left w:val="none" w:sz="0" w:space="0" w:color="auto"/>
        <w:bottom w:val="none" w:sz="0" w:space="0" w:color="auto"/>
        <w:right w:val="none" w:sz="0" w:space="0" w:color="auto"/>
      </w:divBdr>
    </w:div>
    <w:div w:id="1507936932">
      <w:bodyDiv w:val="1"/>
      <w:marLeft w:val="0"/>
      <w:marRight w:val="0"/>
      <w:marTop w:val="0"/>
      <w:marBottom w:val="0"/>
      <w:divBdr>
        <w:top w:val="none" w:sz="0" w:space="0" w:color="auto"/>
        <w:left w:val="none" w:sz="0" w:space="0" w:color="auto"/>
        <w:bottom w:val="none" w:sz="0" w:space="0" w:color="auto"/>
        <w:right w:val="none" w:sz="0" w:space="0" w:color="auto"/>
      </w:divBdr>
    </w:div>
    <w:div w:id="1514614527">
      <w:bodyDiv w:val="1"/>
      <w:marLeft w:val="0"/>
      <w:marRight w:val="0"/>
      <w:marTop w:val="0"/>
      <w:marBottom w:val="0"/>
      <w:divBdr>
        <w:top w:val="none" w:sz="0" w:space="0" w:color="auto"/>
        <w:left w:val="none" w:sz="0" w:space="0" w:color="auto"/>
        <w:bottom w:val="none" w:sz="0" w:space="0" w:color="auto"/>
        <w:right w:val="none" w:sz="0" w:space="0" w:color="auto"/>
      </w:divBdr>
    </w:div>
    <w:div w:id="1535189945">
      <w:bodyDiv w:val="1"/>
      <w:marLeft w:val="0"/>
      <w:marRight w:val="0"/>
      <w:marTop w:val="0"/>
      <w:marBottom w:val="0"/>
      <w:divBdr>
        <w:top w:val="none" w:sz="0" w:space="0" w:color="auto"/>
        <w:left w:val="none" w:sz="0" w:space="0" w:color="auto"/>
        <w:bottom w:val="none" w:sz="0" w:space="0" w:color="auto"/>
        <w:right w:val="none" w:sz="0" w:space="0" w:color="auto"/>
      </w:divBdr>
    </w:div>
    <w:div w:id="1536886941">
      <w:bodyDiv w:val="1"/>
      <w:marLeft w:val="0"/>
      <w:marRight w:val="0"/>
      <w:marTop w:val="0"/>
      <w:marBottom w:val="0"/>
      <w:divBdr>
        <w:top w:val="none" w:sz="0" w:space="0" w:color="auto"/>
        <w:left w:val="none" w:sz="0" w:space="0" w:color="auto"/>
        <w:bottom w:val="none" w:sz="0" w:space="0" w:color="auto"/>
        <w:right w:val="none" w:sz="0" w:space="0" w:color="auto"/>
      </w:divBdr>
    </w:div>
    <w:div w:id="1537307113">
      <w:bodyDiv w:val="1"/>
      <w:marLeft w:val="0"/>
      <w:marRight w:val="0"/>
      <w:marTop w:val="0"/>
      <w:marBottom w:val="0"/>
      <w:divBdr>
        <w:top w:val="none" w:sz="0" w:space="0" w:color="auto"/>
        <w:left w:val="none" w:sz="0" w:space="0" w:color="auto"/>
        <w:bottom w:val="none" w:sz="0" w:space="0" w:color="auto"/>
        <w:right w:val="none" w:sz="0" w:space="0" w:color="auto"/>
      </w:divBdr>
    </w:div>
    <w:div w:id="1601065343">
      <w:bodyDiv w:val="1"/>
      <w:marLeft w:val="0"/>
      <w:marRight w:val="0"/>
      <w:marTop w:val="0"/>
      <w:marBottom w:val="0"/>
      <w:divBdr>
        <w:top w:val="none" w:sz="0" w:space="0" w:color="auto"/>
        <w:left w:val="none" w:sz="0" w:space="0" w:color="auto"/>
        <w:bottom w:val="none" w:sz="0" w:space="0" w:color="auto"/>
        <w:right w:val="none" w:sz="0" w:space="0" w:color="auto"/>
      </w:divBdr>
    </w:div>
    <w:div w:id="1613245478">
      <w:bodyDiv w:val="1"/>
      <w:marLeft w:val="0"/>
      <w:marRight w:val="0"/>
      <w:marTop w:val="0"/>
      <w:marBottom w:val="0"/>
      <w:divBdr>
        <w:top w:val="none" w:sz="0" w:space="0" w:color="auto"/>
        <w:left w:val="none" w:sz="0" w:space="0" w:color="auto"/>
        <w:bottom w:val="none" w:sz="0" w:space="0" w:color="auto"/>
        <w:right w:val="none" w:sz="0" w:space="0" w:color="auto"/>
      </w:divBdr>
    </w:div>
    <w:div w:id="1659728728">
      <w:bodyDiv w:val="1"/>
      <w:marLeft w:val="0"/>
      <w:marRight w:val="0"/>
      <w:marTop w:val="0"/>
      <w:marBottom w:val="0"/>
      <w:divBdr>
        <w:top w:val="none" w:sz="0" w:space="0" w:color="auto"/>
        <w:left w:val="none" w:sz="0" w:space="0" w:color="auto"/>
        <w:bottom w:val="none" w:sz="0" w:space="0" w:color="auto"/>
        <w:right w:val="none" w:sz="0" w:space="0" w:color="auto"/>
      </w:divBdr>
    </w:div>
    <w:div w:id="1686129833">
      <w:bodyDiv w:val="1"/>
      <w:marLeft w:val="0"/>
      <w:marRight w:val="0"/>
      <w:marTop w:val="0"/>
      <w:marBottom w:val="0"/>
      <w:divBdr>
        <w:top w:val="none" w:sz="0" w:space="0" w:color="auto"/>
        <w:left w:val="none" w:sz="0" w:space="0" w:color="auto"/>
        <w:bottom w:val="none" w:sz="0" w:space="0" w:color="auto"/>
        <w:right w:val="none" w:sz="0" w:space="0" w:color="auto"/>
      </w:divBdr>
    </w:div>
    <w:div w:id="1709453486">
      <w:bodyDiv w:val="1"/>
      <w:marLeft w:val="0"/>
      <w:marRight w:val="0"/>
      <w:marTop w:val="0"/>
      <w:marBottom w:val="0"/>
      <w:divBdr>
        <w:top w:val="none" w:sz="0" w:space="0" w:color="auto"/>
        <w:left w:val="none" w:sz="0" w:space="0" w:color="auto"/>
        <w:bottom w:val="none" w:sz="0" w:space="0" w:color="auto"/>
        <w:right w:val="none" w:sz="0" w:space="0" w:color="auto"/>
      </w:divBdr>
    </w:div>
    <w:div w:id="1744260496">
      <w:bodyDiv w:val="1"/>
      <w:marLeft w:val="0"/>
      <w:marRight w:val="0"/>
      <w:marTop w:val="0"/>
      <w:marBottom w:val="0"/>
      <w:divBdr>
        <w:top w:val="none" w:sz="0" w:space="0" w:color="auto"/>
        <w:left w:val="none" w:sz="0" w:space="0" w:color="auto"/>
        <w:bottom w:val="none" w:sz="0" w:space="0" w:color="auto"/>
        <w:right w:val="none" w:sz="0" w:space="0" w:color="auto"/>
      </w:divBdr>
    </w:div>
    <w:div w:id="1765496927">
      <w:bodyDiv w:val="1"/>
      <w:marLeft w:val="0"/>
      <w:marRight w:val="0"/>
      <w:marTop w:val="0"/>
      <w:marBottom w:val="0"/>
      <w:divBdr>
        <w:top w:val="none" w:sz="0" w:space="0" w:color="auto"/>
        <w:left w:val="none" w:sz="0" w:space="0" w:color="auto"/>
        <w:bottom w:val="none" w:sz="0" w:space="0" w:color="auto"/>
        <w:right w:val="none" w:sz="0" w:space="0" w:color="auto"/>
      </w:divBdr>
    </w:div>
    <w:div w:id="1771202300">
      <w:bodyDiv w:val="1"/>
      <w:marLeft w:val="0"/>
      <w:marRight w:val="0"/>
      <w:marTop w:val="0"/>
      <w:marBottom w:val="0"/>
      <w:divBdr>
        <w:top w:val="none" w:sz="0" w:space="0" w:color="auto"/>
        <w:left w:val="none" w:sz="0" w:space="0" w:color="auto"/>
        <w:bottom w:val="none" w:sz="0" w:space="0" w:color="auto"/>
        <w:right w:val="none" w:sz="0" w:space="0" w:color="auto"/>
      </w:divBdr>
    </w:div>
    <w:div w:id="1814833006">
      <w:bodyDiv w:val="1"/>
      <w:marLeft w:val="0"/>
      <w:marRight w:val="0"/>
      <w:marTop w:val="0"/>
      <w:marBottom w:val="0"/>
      <w:divBdr>
        <w:top w:val="none" w:sz="0" w:space="0" w:color="auto"/>
        <w:left w:val="none" w:sz="0" w:space="0" w:color="auto"/>
        <w:bottom w:val="none" w:sz="0" w:space="0" w:color="auto"/>
        <w:right w:val="none" w:sz="0" w:space="0" w:color="auto"/>
      </w:divBdr>
    </w:div>
    <w:div w:id="1826774513">
      <w:bodyDiv w:val="1"/>
      <w:marLeft w:val="0"/>
      <w:marRight w:val="0"/>
      <w:marTop w:val="0"/>
      <w:marBottom w:val="0"/>
      <w:divBdr>
        <w:top w:val="none" w:sz="0" w:space="0" w:color="auto"/>
        <w:left w:val="none" w:sz="0" w:space="0" w:color="auto"/>
        <w:bottom w:val="none" w:sz="0" w:space="0" w:color="auto"/>
        <w:right w:val="none" w:sz="0" w:space="0" w:color="auto"/>
      </w:divBdr>
    </w:div>
    <w:div w:id="1834027788">
      <w:bodyDiv w:val="1"/>
      <w:marLeft w:val="0"/>
      <w:marRight w:val="0"/>
      <w:marTop w:val="0"/>
      <w:marBottom w:val="0"/>
      <w:divBdr>
        <w:top w:val="none" w:sz="0" w:space="0" w:color="auto"/>
        <w:left w:val="none" w:sz="0" w:space="0" w:color="auto"/>
        <w:bottom w:val="none" w:sz="0" w:space="0" w:color="auto"/>
        <w:right w:val="none" w:sz="0" w:space="0" w:color="auto"/>
      </w:divBdr>
    </w:div>
    <w:div w:id="1839493222">
      <w:bodyDiv w:val="1"/>
      <w:marLeft w:val="0"/>
      <w:marRight w:val="0"/>
      <w:marTop w:val="0"/>
      <w:marBottom w:val="0"/>
      <w:divBdr>
        <w:top w:val="none" w:sz="0" w:space="0" w:color="auto"/>
        <w:left w:val="none" w:sz="0" w:space="0" w:color="auto"/>
        <w:bottom w:val="none" w:sz="0" w:space="0" w:color="auto"/>
        <w:right w:val="none" w:sz="0" w:space="0" w:color="auto"/>
      </w:divBdr>
    </w:div>
    <w:div w:id="1847481194">
      <w:bodyDiv w:val="1"/>
      <w:marLeft w:val="0"/>
      <w:marRight w:val="0"/>
      <w:marTop w:val="0"/>
      <w:marBottom w:val="0"/>
      <w:divBdr>
        <w:top w:val="none" w:sz="0" w:space="0" w:color="auto"/>
        <w:left w:val="none" w:sz="0" w:space="0" w:color="auto"/>
        <w:bottom w:val="none" w:sz="0" w:space="0" w:color="auto"/>
        <w:right w:val="none" w:sz="0" w:space="0" w:color="auto"/>
      </w:divBdr>
    </w:div>
    <w:div w:id="1865902260">
      <w:bodyDiv w:val="1"/>
      <w:marLeft w:val="0"/>
      <w:marRight w:val="0"/>
      <w:marTop w:val="0"/>
      <w:marBottom w:val="0"/>
      <w:divBdr>
        <w:top w:val="none" w:sz="0" w:space="0" w:color="auto"/>
        <w:left w:val="none" w:sz="0" w:space="0" w:color="auto"/>
        <w:bottom w:val="none" w:sz="0" w:space="0" w:color="auto"/>
        <w:right w:val="none" w:sz="0" w:space="0" w:color="auto"/>
      </w:divBdr>
    </w:div>
    <w:div w:id="1868444245">
      <w:bodyDiv w:val="1"/>
      <w:marLeft w:val="0"/>
      <w:marRight w:val="0"/>
      <w:marTop w:val="0"/>
      <w:marBottom w:val="0"/>
      <w:divBdr>
        <w:top w:val="none" w:sz="0" w:space="0" w:color="auto"/>
        <w:left w:val="none" w:sz="0" w:space="0" w:color="auto"/>
        <w:bottom w:val="none" w:sz="0" w:space="0" w:color="auto"/>
        <w:right w:val="none" w:sz="0" w:space="0" w:color="auto"/>
      </w:divBdr>
    </w:div>
    <w:div w:id="1878423456">
      <w:bodyDiv w:val="1"/>
      <w:marLeft w:val="0"/>
      <w:marRight w:val="0"/>
      <w:marTop w:val="0"/>
      <w:marBottom w:val="0"/>
      <w:divBdr>
        <w:top w:val="none" w:sz="0" w:space="0" w:color="auto"/>
        <w:left w:val="none" w:sz="0" w:space="0" w:color="auto"/>
        <w:bottom w:val="none" w:sz="0" w:space="0" w:color="auto"/>
        <w:right w:val="none" w:sz="0" w:space="0" w:color="auto"/>
      </w:divBdr>
    </w:div>
    <w:div w:id="1887717777">
      <w:bodyDiv w:val="1"/>
      <w:marLeft w:val="0"/>
      <w:marRight w:val="0"/>
      <w:marTop w:val="0"/>
      <w:marBottom w:val="0"/>
      <w:divBdr>
        <w:top w:val="none" w:sz="0" w:space="0" w:color="auto"/>
        <w:left w:val="none" w:sz="0" w:space="0" w:color="auto"/>
        <w:bottom w:val="none" w:sz="0" w:space="0" w:color="auto"/>
        <w:right w:val="none" w:sz="0" w:space="0" w:color="auto"/>
      </w:divBdr>
    </w:div>
    <w:div w:id="1906135558">
      <w:bodyDiv w:val="1"/>
      <w:marLeft w:val="0"/>
      <w:marRight w:val="0"/>
      <w:marTop w:val="0"/>
      <w:marBottom w:val="0"/>
      <w:divBdr>
        <w:top w:val="none" w:sz="0" w:space="0" w:color="auto"/>
        <w:left w:val="none" w:sz="0" w:space="0" w:color="auto"/>
        <w:bottom w:val="none" w:sz="0" w:space="0" w:color="auto"/>
        <w:right w:val="none" w:sz="0" w:space="0" w:color="auto"/>
      </w:divBdr>
      <w:divsChild>
        <w:div w:id="1368215230">
          <w:marLeft w:val="480"/>
          <w:marRight w:val="0"/>
          <w:marTop w:val="0"/>
          <w:marBottom w:val="0"/>
          <w:divBdr>
            <w:top w:val="none" w:sz="0" w:space="0" w:color="auto"/>
            <w:left w:val="none" w:sz="0" w:space="0" w:color="auto"/>
            <w:bottom w:val="none" w:sz="0" w:space="0" w:color="auto"/>
            <w:right w:val="none" w:sz="0" w:space="0" w:color="auto"/>
          </w:divBdr>
        </w:div>
        <w:div w:id="119492292">
          <w:marLeft w:val="480"/>
          <w:marRight w:val="0"/>
          <w:marTop w:val="0"/>
          <w:marBottom w:val="0"/>
          <w:divBdr>
            <w:top w:val="none" w:sz="0" w:space="0" w:color="auto"/>
            <w:left w:val="none" w:sz="0" w:space="0" w:color="auto"/>
            <w:bottom w:val="none" w:sz="0" w:space="0" w:color="auto"/>
            <w:right w:val="none" w:sz="0" w:space="0" w:color="auto"/>
          </w:divBdr>
        </w:div>
        <w:div w:id="1961300703">
          <w:marLeft w:val="480"/>
          <w:marRight w:val="0"/>
          <w:marTop w:val="0"/>
          <w:marBottom w:val="0"/>
          <w:divBdr>
            <w:top w:val="none" w:sz="0" w:space="0" w:color="auto"/>
            <w:left w:val="none" w:sz="0" w:space="0" w:color="auto"/>
            <w:bottom w:val="none" w:sz="0" w:space="0" w:color="auto"/>
            <w:right w:val="none" w:sz="0" w:space="0" w:color="auto"/>
          </w:divBdr>
        </w:div>
        <w:div w:id="1778451018">
          <w:marLeft w:val="480"/>
          <w:marRight w:val="0"/>
          <w:marTop w:val="0"/>
          <w:marBottom w:val="0"/>
          <w:divBdr>
            <w:top w:val="none" w:sz="0" w:space="0" w:color="auto"/>
            <w:left w:val="none" w:sz="0" w:space="0" w:color="auto"/>
            <w:bottom w:val="none" w:sz="0" w:space="0" w:color="auto"/>
            <w:right w:val="none" w:sz="0" w:space="0" w:color="auto"/>
          </w:divBdr>
        </w:div>
        <w:div w:id="1999653689">
          <w:marLeft w:val="480"/>
          <w:marRight w:val="0"/>
          <w:marTop w:val="0"/>
          <w:marBottom w:val="0"/>
          <w:divBdr>
            <w:top w:val="none" w:sz="0" w:space="0" w:color="auto"/>
            <w:left w:val="none" w:sz="0" w:space="0" w:color="auto"/>
            <w:bottom w:val="none" w:sz="0" w:space="0" w:color="auto"/>
            <w:right w:val="none" w:sz="0" w:space="0" w:color="auto"/>
          </w:divBdr>
        </w:div>
        <w:div w:id="886839953">
          <w:marLeft w:val="480"/>
          <w:marRight w:val="0"/>
          <w:marTop w:val="0"/>
          <w:marBottom w:val="0"/>
          <w:divBdr>
            <w:top w:val="none" w:sz="0" w:space="0" w:color="auto"/>
            <w:left w:val="none" w:sz="0" w:space="0" w:color="auto"/>
            <w:bottom w:val="none" w:sz="0" w:space="0" w:color="auto"/>
            <w:right w:val="none" w:sz="0" w:space="0" w:color="auto"/>
          </w:divBdr>
        </w:div>
        <w:div w:id="1401052619">
          <w:marLeft w:val="480"/>
          <w:marRight w:val="0"/>
          <w:marTop w:val="0"/>
          <w:marBottom w:val="0"/>
          <w:divBdr>
            <w:top w:val="none" w:sz="0" w:space="0" w:color="auto"/>
            <w:left w:val="none" w:sz="0" w:space="0" w:color="auto"/>
            <w:bottom w:val="none" w:sz="0" w:space="0" w:color="auto"/>
            <w:right w:val="none" w:sz="0" w:space="0" w:color="auto"/>
          </w:divBdr>
        </w:div>
        <w:div w:id="971254297">
          <w:marLeft w:val="480"/>
          <w:marRight w:val="0"/>
          <w:marTop w:val="0"/>
          <w:marBottom w:val="0"/>
          <w:divBdr>
            <w:top w:val="none" w:sz="0" w:space="0" w:color="auto"/>
            <w:left w:val="none" w:sz="0" w:space="0" w:color="auto"/>
            <w:bottom w:val="none" w:sz="0" w:space="0" w:color="auto"/>
            <w:right w:val="none" w:sz="0" w:space="0" w:color="auto"/>
          </w:divBdr>
        </w:div>
        <w:div w:id="396516640">
          <w:marLeft w:val="480"/>
          <w:marRight w:val="0"/>
          <w:marTop w:val="0"/>
          <w:marBottom w:val="0"/>
          <w:divBdr>
            <w:top w:val="none" w:sz="0" w:space="0" w:color="auto"/>
            <w:left w:val="none" w:sz="0" w:space="0" w:color="auto"/>
            <w:bottom w:val="none" w:sz="0" w:space="0" w:color="auto"/>
            <w:right w:val="none" w:sz="0" w:space="0" w:color="auto"/>
          </w:divBdr>
        </w:div>
        <w:div w:id="1591618264">
          <w:marLeft w:val="480"/>
          <w:marRight w:val="0"/>
          <w:marTop w:val="0"/>
          <w:marBottom w:val="0"/>
          <w:divBdr>
            <w:top w:val="none" w:sz="0" w:space="0" w:color="auto"/>
            <w:left w:val="none" w:sz="0" w:space="0" w:color="auto"/>
            <w:bottom w:val="none" w:sz="0" w:space="0" w:color="auto"/>
            <w:right w:val="none" w:sz="0" w:space="0" w:color="auto"/>
          </w:divBdr>
        </w:div>
        <w:div w:id="1740134074">
          <w:marLeft w:val="480"/>
          <w:marRight w:val="0"/>
          <w:marTop w:val="0"/>
          <w:marBottom w:val="0"/>
          <w:divBdr>
            <w:top w:val="none" w:sz="0" w:space="0" w:color="auto"/>
            <w:left w:val="none" w:sz="0" w:space="0" w:color="auto"/>
            <w:bottom w:val="none" w:sz="0" w:space="0" w:color="auto"/>
            <w:right w:val="none" w:sz="0" w:space="0" w:color="auto"/>
          </w:divBdr>
        </w:div>
        <w:div w:id="1084375493">
          <w:marLeft w:val="480"/>
          <w:marRight w:val="0"/>
          <w:marTop w:val="0"/>
          <w:marBottom w:val="0"/>
          <w:divBdr>
            <w:top w:val="none" w:sz="0" w:space="0" w:color="auto"/>
            <w:left w:val="none" w:sz="0" w:space="0" w:color="auto"/>
            <w:bottom w:val="none" w:sz="0" w:space="0" w:color="auto"/>
            <w:right w:val="none" w:sz="0" w:space="0" w:color="auto"/>
          </w:divBdr>
        </w:div>
        <w:div w:id="1413310350">
          <w:marLeft w:val="480"/>
          <w:marRight w:val="0"/>
          <w:marTop w:val="0"/>
          <w:marBottom w:val="0"/>
          <w:divBdr>
            <w:top w:val="none" w:sz="0" w:space="0" w:color="auto"/>
            <w:left w:val="none" w:sz="0" w:space="0" w:color="auto"/>
            <w:bottom w:val="none" w:sz="0" w:space="0" w:color="auto"/>
            <w:right w:val="none" w:sz="0" w:space="0" w:color="auto"/>
          </w:divBdr>
        </w:div>
        <w:div w:id="2044357150">
          <w:marLeft w:val="480"/>
          <w:marRight w:val="0"/>
          <w:marTop w:val="0"/>
          <w:marBottom w:val="0"/>
          <w:divBdr>
            <w:top w:val="none" w:sz="0" w:space="0" w:color="auto"/>
            <w:left w:val="none" w:sz="0" w:space="0" w:color="auto"/>
            <w:bottom w:val="none" w:sz="0" w:space="0" w:color="auto"/>
            <w:right w:val="none" w:sz="0" w:space="0" w:color="auto"/>
          </w:divBdr>
        </w:div>
      </w:divsChild>
    </w:div>
    <w:div w:id="1916938324">
      <w:bodyDiv w:val="1"/>
      <w:marLeft w:val="0"/>
      <w:marRight w:val="0"/>
      <w:marTop w:val="0"/>
      <w:marBottom w:val="0"/>
      <w:divBdr>
        <w:top w:val="none" w:sz="0" w:space="0" w:color="auto"/>
        <w:left w:val="none" w:sz="0" w:space="0" w:color="auto"/>
        <w:bottom w:val="none" w:sz="0" w:space="0" w:color="auto"/>
        <w:right w:val="none" w:sz="0" w:space="0" w:color="auto"/>
      </w:divBdr>
    </w:div>
    <w:div w:id="1950430040">
      <w:bodyDiv w:val="1"/>
      <w:marLeft w:val="0"/>
      <w:marRight w:val="0"/>
      <w:marTop w:val="0"/>
      <w:marBottom w:val="0"/>
      <w:divBdr>
        <w:top w:val="none" w:sz="0" w:space="0" w:color="auto"/>
        <w:left w:val="none" w:sz="0" w:space="0" w:color="auto"/>
        <w:bottom w:val="none" w:sz="0" w:space="0" w:color="auto"/>
        <w:right w:val="none" w:sz="0" w:space="0" w:color="auto"/>
      </w:divBdr>
    </w:div>
    <w:div w:id="1968975537">
      <w:bodyDiv w:val="1"/>
      <w:marLeft w:val="0"/>
      <w:marRight w:val="0"/>
      <w:marTop w:val="0"/>
      <w:marBottom w:val="0"/>
      <w:divBdr>
        <w:top w:val="none" w:sz="0" w:space="0" w:color="auto"/>
        <w:left w:val="none" w:sz="0" w:space="0" w:color="auto"/>
        <w:bottom w:val="none" w:sz="0" w:space="0" w:color="auto"/>
        <w:right w:val="none" w:sz="0" w:space="0" w:color="auto"/>
      </w:divBdr>
    </w:div>
    <w:div w:id="1970164466">
      <w:bodyDiv w:val="1"/>
      <w:marLeft w:val="0"/>
      <w:marRight w:val="0"/>
      <w:marTop w:val="0"/>
      <w:marBottom w:val="0"/>
      <w:divBdr>
        <w:top w:val="none" w:sz="0" w:space="0" w:color="auto"/>
        <w:left w:val="none" w:sz="0" w:space="0" w:color="auto"/>
        <w:bottom w:val="none" w:sz="0" w:space="0" w:color="auto"/>
        <w:right w:val="none" w:sz="0" w:space="0" w:color="auto"/>
      </w:divBdr>
    </w:div>
    <w:div w:id="1976135674">
      <w:bodyDiv w:val="1"/>
      <w:marLeft w:val="0"/>
      <w:marRight w:val="0"/>
      <w:marTop w:val="0"/>
      <w:marBottom w:val="0"/>
      <w:divBdr>
        <w:top w:val="none" w:sz="0" w:space="0" w:color="auto"/>
        <w:left w:val="none" w:sz="0" w:space="0" w:color="auto"/>
        <w:bottom w:val="none" w:sz="0" w:space="0" w:color="auto"/>
        <w:right w:val="none" w:sz="0" w:space="0" w:color="auto"/>
      </w:divBdr>
    </w:div>
    <w:div w:id="1996567904">
      <w:bodyDiv w:val="1"/>
      <w:marLeft w:val="0"/>
      <w:marRight w:val="0"/>
      <w:marTop w:val="0"/>
      <w:marBottom w:val="0"/>
      <w:divBdr>
        <w:top w:val="none" w:sz="0" w:space="0" w:color="auto"/>
        <w:left w:val="none" w:sz="0" w:space="0" w:color="auto"/>
        <w:bottom w:val="none" w:sz="0" w:space="0" w:color="auto"/>
        <w:right w:val="none" w:sz="0" w:space="0" w:color="auto"/>
      </w:divBdr>
    </w:div>
    <w:div w:id="2005933621">
      <w:bodyDiv w:val="1"/>
      <w:marLeft w:val="0"/>
      <w:marRight w:val="0"/>
      <w:marTop w:val="0"/>
      <w:marBottom w:val="0"/>
      <w:divBdr>
        <w:top w:val="none" w:sz="0" w:space="0" w:color="auto"/>
        <w:left w:val="none" w:sz="0" w:space="0" w:color="auto"/>
        <w:bottom w:val="none" w:sz="0" w:space="0" w:color="auto"/>
        <w:right w:val="none" w:sz="0" w:space="0" w:color="auto"/>
      </w:divBdr>
    </w:div>
    <w:div w:id="2055738771">
      <w:bodyDiv w:val="1"/>
      <w:marLeft w:val="0"/>
      <w:marRight w:val="0"/>
      <w:marTop w:val="0"/>
      <w:marBottom w:val="0"/>
      <w:divBdr>
        <w:top w:val="none" w:sz="0" w:space="0" w:color="auto"/>
        <w:left w:val="none" w:sz="0" w:space="0" w:color="auto"/>
        <w:bottom w:val="none" w:sz="0" w:space="0" w:color="auto"/>
        <w:right w:val="none" w:sz="0" w:space="0" w:color="auto"/>
      </w:divBdr>
    </w:div>
    <w:div w:id="2126996810">
      <w:bodyDiv w:val="1"/>
      <w:marLeft w:val="0"/>
      <w:marRight w:val="0"/>
      <w:marTop w:val="0"/>
      <w:marBottom w:val="0"/>
      <w:divBdr>
        <w:top w:val="none" w:sz="0" w:space="0" w:color="auto"/>
        <w:left w:val="none" w:sz="0" w:space="0" w:color="auto"/>
        <w:bottom w:val="none" w:sz="0" w:space="0" w:color="auto"/>
        <w:right w:val="none" w:sz="0" w:space="0" w:color="auto"/>
      </w:divBdr>
    </w:div>
    <w:div w:id="2140486220">
      <w:bodyDiv w:val="1"/>
      <w:marLeft w:val="0"/>
      <w:marRight w:val="0"/>
      <w:marTop w:val="0"/>
      <w:marBottom w:val="0"/>
      <w:divBdr>
        <w:top w:val="none" w:sz="0" w:space="0" w:color="auto"/>
        <w:left w:val="none" w:sz="0" w:space="0" w:color="auto"/>
        <w:bottom w:val="none" w:sz="0" w:space="0" w:color="auto"/>
        <w:right w:val="none" w:sz="0" w:space="0" w:color="auto"/>
      </w:divBdr>
    </w:div>
    <w:div w:id="2145274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2.jpe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EFDD061F50465A90E9F9BC2F79509F"/>
        <w:category>
          <w:name w:val="General"/>
          <w:gallery w:val="placeholder"/>
        </w:category>
        <w:types>
          <w:type w:val="bbPlcHdr"/>
        </w:types>
        <w:behaviors>
          <w:behavior w:val="content"/>
        </w:behaviors>
        <w:guid w:val="{32A5A139-791A-4165-ABAA-EB542E113E4F}"/>
      </w:docPartPr>
      <w:docPartBody>
        <w:p w:rsidR="000E27C4" w:rsidRDefault="00323E28" w:rsidP="00323E28">
          <w:pPr>
            <w:pStyle w:val="39EFDD061F50465A90E9F9BC2F79509F"/>
          </w:pPr>
          <w:r w:rsidRPr="008A071A">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BDB0196E-5893-4A2C-847C-C3D86D3E3094}"/>
      </w:docPartPr>
      <w:docPartBody>
        <w:p w:rsidR="00EB0652" w:rsidRDefault="000E27C4">
          <w:r w:rsidRPr="00CF082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BF"/>
    <w:rsid w:val="000E27C4"/>
    <w:rsid w:val="00323E28"/>
    <w:rsid w:val="0046414B"/>
    <w:rsid w:val="007575BC"/>
    <w:rsid w:val="00B8522C"/>
    <w:rsid w:val="00CF48EF"/>
    <w:rsid w:val="00D60277"/>
    <w:rsid w:val="00EB0652"/>
    <w:rsid w:val="00EE46BF"/>
    <w:rsid w:val="00F44DBB"/>
    <w:rsid w:val="00FC2B8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419" w:eastAsia="es-419"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E27C4"/>
    <w:rPr>
      <w:color w:val="808080"/>
    </w:rPr>
  </w:style>
  <w:style w:type="paragraph" w:customStyle="1" w:styleId="DCC7385D04174F49A0CFA37B855D8BE7">
    <w:name w:val="DCC7385D04174F49A0CFA37B855D8BE7"/>
    <w:rsid w:val="00EE46BF"/>
  </w:style>
  <w:style w:type="paragraph" w:customStyle="1" w:styleId="007349D5EAAB47BF9A9066FE8EE11CA5">
    <w:name w:val="007349D5EAAB47BF9A9066FE8EE11CA5"/>
    <w:rsid w:val="00323E28"/>
  </w:style>
  <w:style w:type="paragraph" w:customStyle="1" w:styleId="39EFDD061F50465A90E9F9BC2F79509F">
    <w:name w:val="39EFDD061F50465A90E9F9BC2F79509F"/>
    <w:rsid w:val="00323E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280ebf-4b19-4315-a056-8f0a8175fc13">
  <we:reference id="WA104382081" version="1.55.1.0" store="en-US" storeType="omex"/>
  <we:alternateReferences>
    <we:reference id="WA104382081" version="1.55.1.0" store="en-US" storeType="omex"/>
  </we:alternateReferences>
  <we:properties>
    <we:property name="MENDELEY_CITATIONS" value="[{&quot;citationID&quot;:&quot;MENDELEY_CITATION_5d537d21-0cc4-44e9-818a-6c8646cb04c0&quot;,&quot;properties&quot;:{&quot;noteIndex&quot;:0},&quot;isEdited&quot;:false,&quot;manualOverride&quot;:{&quot;isManuallyOverridden&quot;:false,&quot;citeprocText&quot;:&quot;(&lt;i&gt;¿Qué Es Kanban? Principales Características y Funciones&lt;/i&gt;, n.d.)&quot;,&quot;manualOverrideText&quot;:&quot;&quot;},&quot;citationTag&quot;:&quot;MENDELEY_CITATION_v3_eyJjaXRhdGlvbklEIjoiTUVOREVMRVlfQ0lUQVRJT05fNWQ1MzdkMjEtMGNjNC00NGU5LTgxOGEtNmM4NjQ2Y2IwNGMwIiwicHJvcGVydGllcyI6eyJub3RlSW5kZXgiOjB9LCJpc0VkaXRlZCI6ZmFsc2UsIm1hbnVhbE92ZXJyaWRlIjp7ImlzTWFudWFsbHlPdmVycmlkZGVuIjpmYWxzZSwiY2l0ZXByb2NUZXh0IjoiKDxpPsK/UXXDqSBFcyBLYW5iYW4/IFByaW5jaXBhbGVzIENhcmFjdGVyw61zdGljYXMgeSBGdW5jaW9uZXM8L2k+LCBuLmQuKSIsIm1hbnVhbE92ZXJyaWRlVGV4dCI6Ii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4fc3057c-38f2-49fc-aa3a-bebe0492f666&quot;,&quot;properties&quot;:{&quot;noteIndex&quot;:0},&quot;isEdited&quot;:false,&quot;manualOverride&quot;:{&quot;isManuallyOverridden&quot;:true,&quot;citeprocText&quot;:&quot;(&lt;i&gt;¿Qué Es Kanban? Principales Características y Funciones&lt;/i&gt;, n.d.)&quot;,&quot;manualOverrideText&quot;:&quot;(¿Qué Es Kanban? Principales Características y Funciones)&quot;},&quot;citationTag&quot;:&quot;MENDELEY_CITATION_v3_eyJjaXRhdGlvbklEIjoiTUVOREVMRVlfQ0lUQVRJT05fNGZjMzA1N2MtMzhmMi00OWZjLWFhM2EtYmViZTA0OTJmNjY2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&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4feb8efc-e2ab-4479-bc0f-c19bf86bfab4&quot;,&quot;properties&quot;:{&quot;noteIndex&quot;:0},&quot;isEdited&quot;:false,&quot;manualOverride&quot;:{&quot;isManuallyOverridden&quot;:true,&quot;citeprocText&quot;:&quot;(&lt;i&gt;¿Qué Es Kanban? Principales Características y Funciones&lt;/i&gt;, n.d.)&quot;,&quot;manualOverrideText&quot;:&quot;(¿Qué Es Kanban? Principales Características y Funciones.)&quot;},&quot;citationTag&quot;:&quot;MENDELEY_CITATION_v3_eyJjaXRhdGlvbklEIjoiTUVOREVMRVlfQ0lUQVRJT05fNGZlYjhlZmMtZTJhYi00NDc5LWJjMGYtYzE5YmY4NmJmYWI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4493a15c-2cdc-4025-b84a-d8b524fc63f4&quot;,&quot;properties&quot;:{&quot;noteIndex&quot;:0},&quot;isEdited&quot;:false,&quot;manualOverride&quot;:{&quot;isManuallyOverridden&quot;:true,&quot;citeprocText&quot;:&quot;(&lt;i&gt;¿Qué Es Kanban? Principales Características y Funciones&lt;/i&gt;, n.d.)&quot;,&quot;manualOverrideText&quot;:&quot;(¿Qué Es Kanban? Principales Características y Funciones.)&quot;},&quot;citationTag&quot;:&quot;MENDELEY_CITATION_v3_eyJjaXRhdGlvbklEIjoiTUVOREVMRVlfQ0lUQVRJT05fNDQ5M2ExNWMtMmNkYy00MDI1LWI4NGEtZDhiNTI0ZmM2M2Y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01e4c6f4-24b5-4dec-8e25-3dd12a3d2122&quot;,&quot;properties&quot;:{&quot;noteIndex&quot;:0},&quot;isEdited&quot;:false,&quot;manualOverride&quot;:{&quot;isManuallyOverridden&quot;:false,&quot;citeprocText&quot;:&quot;(Clark, 2023)&quot;,&quot;manualOverrideText&quot;:&quot;&quot;},&quot;citationItems&quot;:[{&quot;id&quot;:&quot;b065eadb-db51-3fcd-852d-8b6b66f0e24f&quot;,&quot;itemData&quot;:{&quot;type&quot;:&quot;webpage&quot;,&quot;id&quot;:&quot;b065eadb-db51-3fcd-852d-8b6b66f0e24f&quot;,&quot;title&quot;:&quot;APRENDE REACT&quot;,&quot;author&quot;:[{&quot;family&quot;:&quot;Clark&quot;,&quot;given&quot;:&quot;Andrew&quot;,&quot;parse-names&quot;:false,&quot;dropping-particle&quot;:&quot;&quot;,&quot;non-dropping-particle&quot;:&quot;&quot;}],&quot;issued&quot;:{&quot;date-parts&quot;:[[2023]]},&quot;container-title-short&quot;:&quot;&quot;},&quot;isTemporary&quot;:false}],&quot;citationTag&quot;:&quot;MENDELEY_CITATION_v3_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&quot;},{&quot;citationID&quot;:&quot;MENDELEY_CITATION_3a39e003-4aec-4436-ad41-e45cb5b1bbc8&quot;,&quot;properties&quot;:{&quot;noteIndex&quot;:0},&quot;isEdited&quot;:false,&quot;manualOverride&quot;:{&quot;isManuallyOverridden&quot;:false,&quot;citeprocText&quot;:&quot;(Simões, 2021)&quot;,&quot;manualOverrideText&quot;:&quot;&quot;},&quot;citationItems&quot;:[{&quot;id&quot;:&quot;35f16e83-d34b-318d-b4b3-0f745dbe93bd&quot;,&quot;itemData&quot;:{&quot;type&quot;:&quot;webpage&quot;,&quot;id&quot;:&quot;35f16e83-d34b-318d-b4b3-0f745dbe93bd&quot;,&quot;title&quot;:&quot;¿Qué es Node.js, y para qué sirve?&quot;,&quot;author&quot;:[{&quot;family&quot;:&quot;Simões&quot;,&quot;given&quot;:&quot;Chiyana&quot;,&quot;parse-names&quot;:false,&quot;dropping-particle&quot;:&quot;&quot;,&quot;non-dropping-particle&quot;:&quot;&quot;}],&quot;issued&quot;:{&quot;date-parts&quot;:[[2021,7,27]]},&quot;container-title-short&quot;:&quot;&quot;},&quot;isTemporary&quot;:false}],&quot;citationTag&quot;:&quot;MENDELEY_CITATION_v3_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&quot;},{&quot;citationID&quot;:&quot;MENDELEY_CITATION_2ddeb94b-5ddb-4f26-be99-16d01ad463c7&quot;,&quot;properties&quot;:{&quot;noteIndex&quot;:0},&quot;isEdited&quot;:false,&quot;manualOverride&quot;:{&quot;isManuallyOverridden&quot;:false,&quot;citeprocText&quot;:&quot;(Robledano, 2019)&quot;,&quot;manualOverrideText&quot;:&quot;&quot;},&quot;citationItems&quot;:[{&quot;id&quot;:&quot;0a4ebf7d-45ad-38d4-893f-1ad73b6da614&quot;,&quot;itemData&quot;:{&quot;type&quot;:&quot;webpage&quot;,&quot;id&quot;:&quot;0a4ebf7d-45ad-38d4-893f-1ad73b6da614&quot;,&quot;title&quot;:&quot;Qué es MySQL: Características y ventajas&quot;,&quot;author&quot;:[{&quot;family&quot;:&quot;Robledano&quot;,&quot;given&quot;:&quot;Angel&quot;,&quot;parse-names&quot;:false,&quot;dropping-particle&quot;:&quot;&quot;,&quot;non-dropping-particle&quot;:&quot;&quot;}],&quot;issued&quot;:{&quot;date-parts&quot;:[[2019,9,24]]},&quot;container-title-short&quot;:&quot;&quot;},&quot;isTemporary&quot;:false}],&quot;citationTag&quot;:&quot;MENDELEY_CITATION_v3_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&quot;},{&quot;citationID&quot;:&quot;MENDELEY_CITATION_290c1a0b-0249-4bf3-a520-753dbd616810&quot;,&quot;properties&quot;:{&quot;noteIndex&quot;:0},&quot;isEdited&quot;:false,&quot;manualOverride&quot;:{&quot;isManuallyOverridden&quot;:true,&quot;citeprocText&quot;:&quot;(&lt;i&gt;Cuenti&lt;/i&gt;, n.d.)&quot;,&quot;manualOverrideText&quot;:&quot;Cuenti, s. f.)&quot;},&quot;citationItems&quot;:[{&quot;id&quot;:&quot;49c313eb-0fdc-3478-acb6-2511c04e4958&quot;,&quot;itemData&quot;:{&quot;type&quot;:&quot;webpage&quot;,&quot;id&quot;:&quot;49c313eb-0fdc-3478-acb6-2511c04e4958&quot;,&quot;title&quot;:&quot;Cuenti&quot;,&quot;container-title&quot;:&quot;https://openwebinars.net/blog/que-es-mysql/&quot;,&quot;container-title-short&quot;:&quot;&quot;},&quot;isTemporary&quot;:false}],&quot;citationTag&quot;:&quot;MENDELEY_CITATION_v3_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&quot;},{&quot;citationID&quot;:&quot;MENDELEY_CITATION_7fe7b80f-3ce5-4615-a214-189000d19c4c&quot;,&quot;properties&quot;:{&quot;noteIndex&quot;:0},&quot;isEdited&quot;:false,&quot;manualOverride&quot;:{&quot;isManuallyOverridden&quot;:true,&quot;citeprocText&quot;:&quot;(GLOP, n.d.)&quot;,&quot;manualOverrideText&quot;:&quot;GLOP, s. f.)&quot;},&quot;citationItems&quot;:[{&quot;id&quot;:&quot;9666a433-fb5d-37a8-98d1-e84ca2adfdd9&quot;,&quot;itemData&quot;:{&quot;type&quot;:&quot;webpage&quot;,&quot;id&quot;:&quot;9666a433-fb5d-37a8-98d1-e84ca2adfdd9&quot;,&quot;title&quot;:&quot;GLOP&quot;,&quot;author&quot;:[{&quot;family&quot;:&quot;GLOP&quot;,&quot;given&quot;:&quot;&quot;,&quot;parse-names&quot;:false,&quot;dropping-particle&quot;:&quot;&quot;,&quot;non-dropping-particle&quot;:&quot;&quot;}],&quot;container-title&quot;:&quot;https://www.glop.es/&quot;,&quot;container-title-short&quot;:&quot;&quot;},&quot;isTemporary&quot;:false}],&quot;citationTag&quot;:&quot;MENDELEY_CITATION_v3_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&quot;},{&quot;citationID&quot;:&quot;MENDELEY_CITATION_d631506b-d282-4227-9bd3-e3ba326d73ef&quot;,&quot;properties&quot;:{&quot;noteIndex&quot;:0},&quot;isEdited&quot;:false,&quot;manualOverride&quot;:{&quot;isManuallyOverridden&quot;:true,&quot;citeprocText&quot;:&quot;(Eliseo de Dios, n.d.)&quot;,&quot;manualOverrideText&quot;:&quot;Eliseo de Dios, s. f.)&quot;},&quot;citationItems&quot;:[{&quot;id&quot;:&quot;a1e06bb2-7db8-389b-86de-e10d4a078616&quot;,&quot;itemData&quot;:{&quot;type&quot;:&quot;webpage&quot;,&quot;id&quot;:&quot;a1e06bb2-7db8-389b-86de-e10d4a078616&quot;,&quot;title&quot;:&quot;SICAR&quot;,&quot;author&quot;:[{&quot;family&quot;:&quot;Eliseo de Dios&quot;,&quot;given&quot;:&quot;&quot;,&quot;parse-names&quot;:false,&quot;dropping-particle&quot;:&quot;&quot;,&quot;non-dropping-particle&quot;:&quot;&quot;}],&quot;container-title&quot;:&quot;https://www.sicar.mx/servicios/ [ agosto-2010]&quot;,&quot;container-title-short&quot;:&quot;&quot;},&quot;isTemporary&quot;:false}],&quot;citationTag&quot;:&quot;MENDELEY_CITATION_v3_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&quot;},{&quot;citationID&quot;:&quot;MENDELEY_CITATION_c83e4fd7-1502-4a73-b4b9-5a9d1603458b&quot;,&quot;properties&quot;:{&quot;noteIndex&quot;:0},&quot;isEdited&quot;:false,&quot;manualOverride&quot;:{&quot;isManuallyOverridden&quot;:true,&quot;citeprocText&quot;:&quot;(de Vries Marco, 2023)&quot;,&quot;manualOverrideText&quot;:&quot;de Vries Marco, 2023)&quot;},&quot;citationItems&quot;:[{&quot;id&quot;:&quot;c68a172a-1d10-35ac-9715-a1087a5814b0&quot;,&quot;itemData&quot;:{&quot;type&quot;:&quot;webpage&quot;,&quot;id&quot;:&quot;c68a172a-1d10-35ac-9715-a1087a5814b0&quot;,&quot;title&quot;:&quot;openbravo&quot;,&quot;author&quot;:[{&quot;family&quot;:&quot;Vries Marco&quot;,&quot;given&quot;:&quot;&quot;,&quot;parse-names&quot;:false,&quot;dropping-particle&quot;:&quot;&quot;,&quot;non-dropping-particle&quot;:&quot;de&quot;}],&quot;container-title&quot;:&quot;https://www.openbravo.com/es&quot;,&quot;issued&quot;:{&quot;date-parts&quot;:[[2023]]},&quot;container-title-short&quot;:&quot;&quot;},&quot;isTemporary&quot;:false}],&quot;citationTag&quot;:&quot;MENDELEY_CITATION_v3_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&quot;},{&quot;citationID&quot;:&quot;MENDELEY_CITATION_0960c249-e322-4719-922e-79a90b89bff9&quot;,&quot;properties&quot;:{&quot;noteIndex&quot;:0},&quot;isEdited&quot;:false,&quot;manualOverride&quot;:{&quot;isManuallyOverridden&quot;:true,&quot;citeprocText&quot;:&quot;(El Congreso de Colombia, 1982)&quot;,&quot;manualOverrideText&quot;:&quot;El Congreso de Colombia, 1982)&quot;},&quot;citationItems&quot;:[{&quot;id&quot;:&quot;153d7134-6413-383f-bed6-f6bfaa80f174&quot;,&quot;itemData&quot;:{&quot;type&quot;:&quot;webpage&quot;,&quot;id&quot;:&quot;153d7134-6413-383f-bed6-f6bfaa80f174&quot;,&quot;title&quot;:&quot;LEY 23 DE 1982 SOBRE DERECHO DE AUTOR&quot;,&quot;author&quot;:[{&quot;family&quot;:&quot;Congreso de Colombia&quot;,&quot;given&quot;:&quot;&quot;,&quot;parse-names&quot;:false,&quot;dropping-particle&quot;:&quot;&quot;,&quot;non-dropping-particle&quot;:&quot;El&quot;}],&quot;container-title&quot;:&quot;http://www.cecolda.org.co/index.php/derecho-de-autor/normas-y-jurisprudencia/normas-nacionales/124-ley-23-de-1982-sobre-derecho-de-autor&quot;,&quot;issued&quot;:{&quot;date-parts&quot;:[[1982,1,28]]},&quot;container-title-short&quot;:&quot;&quot;},&quot;isTemporary&quot;:false}],&quot;citationTag&quot;:&quot;MENDELEY_CITATION_v3_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&quot;},{&quot;citationID&quot;:&quot;MENDELEY_CITATION_5397bcab-6d03-4571-8377-0363fc5c54fc&quot;,&quot;properties&quot;:{&quot;noteIndex&quot;:0},&quot;isEdited&quot;:false,&quot;manualOverride&quot;:{&quot;isManuallyOverridden&quot;:true,&quot;citeprocText&quot;:&quot;(El Congreso de Colombia, 2008)&quot;,&quot;manualOverrideText&quot;:&quot;El Congreso de Colombia, 2008)&quot;},&quot;citationItems&quot;:[{&quot;id&quot;:&quot;e23ba0be-158d-3f79-bfae-db16e8f63cdf&quot;,&quot;itemData&quot;:{&quot;type&quot;:&quot;webpage&quot;,&quot;id&quot;:&quot;e23ba0be-158d-3f79-bfae-db16e8f63cdf&quot;,&quot;title&quot;:&quot;Ley 1266 de 2008&quot;,&quot;author&quot;:[{&quot;family&quot;:&quot;Congreso de Colombia&quot;,&quot;given&quot;:&quot;&quot;,&quot;parse-names&quot;:false,&quot;dropping-particle&quot;:&quot;&quot;,&quot;non-dropping-particle&quot;:&quot;El&quot;}],&quot;container-title&quot;:&quot;https://www.funcionpublica.gov.co/eva/gestornormativo/norma.php?i=34488&quot;,&quot;issued&quot;:{&quot;date-parts&quot;:[[2008,12,31]]},&quot;container-title-short&quot;:&quot;&quot;},&quot;isTemporary&quot;:false}],&quot;citationTag&quot;:&quot;MENDELEY_CITATION_v3_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&quot;},{&quot;citationID&quot;:&quot;MENDELEY_CITATION_87e87b33-91df-489a-af8e-6cf59ab132dc&quot;,&quot;properties&quot;:{&quot;noteIndex&quot;:0},&quot;isEdited&quot;:false,&quot;manualOverride&quot;:{&quot;isManuallyOverridden&quot;:true,&quot;citeprocText&quot;:&quot;(&lt;i&gt;Leyes Desde 1992 - Vigencia Expresa y Control de Constitucionalidad [LEY_1273_2009]&lt;/i&gt;, n.d.)&quot;,&quot;manualOverrideText&quot;:&quot;Leyes desde 1992 - Vigencia expresa y control de constitucionalidad [LEY_1273_2009], s. f.)&quot;},&quot;citationItems&quot;:[{&quot;id&quot;:&quot;b64f6bb0-0858-33cf-afff-f4e75585a4a2&quot;,&quot;itemData&quot;:{&quot;type&quot;:&quot;webpage&quot;,&quot;id&quot;:&quot;b64f6bb0-0858-33cf-afff-f4e75585a4a2&quot;,&quot;title&quot;:&quot;Leyes desde 1992 - Vigencia expresa y control de constitucionalidad [LEY_1273_2009]&quot;,&quot;accessed&quot;:{&quot;date-parts&quot;:[[2023,9,25]]},&quot;URL&quot;:&quot;http://www.secretariasenado.gov.co/senado/basedoc/ley_1273_2009.html&quot;,&quot;container-title-short&quot;:&quot;&quot;},&quot;isTemporary&quot;:false}],&quot;citationTag&quot;:&quot;MENDELEY_CITATION_v3_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&quot;},{&quot;citationID&quot;:&quot;MENDELEY_CITATION_67bb8e03-1119-483c-8681-7b128da7666f&quot;,&quot;properties&quot;:{&quot;noteIndex&quot;:0},&quot;isEdited&quot;:false,&quot;manualOverride&quot;:{&quot;isManuallyOverridden&quot;:true,&quot;citeprocText&quot;:&quot;(&lt;i&gt;Ley 1735 de 2014 - Gestor Normativo - Función Pública&lt;/i&gt;, n.d.)&quot;,&quot;manualOverrideText&quot;:&quot;Ley 1735 de 2014 - Gestor Normativo - Función Pública, s. f.)&quot;},&quot;citationItems&quot;:[{&quot;id&quot;:&quot;03742ca9-298e-3691-b0d5-73b5ef31cd1f&quot;,&quot;itemData&quot;:{&quot;type&quot;:&quot;webpage&quot;,&quot;id&quot;:&quot;03742ca9-298e-3691-b0d5-73b5ef31cd1f&quot;,&quot;title&quot;:&quot;Ley 1735 de 2014 - Gestor Normativo - Función Pública&quot;,&quot;accessed&quot;:{&quot;date-parts&quot;:[[2023,9,25]]},&quot;URL&quot;:&quot;https://www.funcionpublica.gov.co/eva/gestornormativo/norma.php?i=59835&quot;,&quot;container-title-short&quot;:&quot;&quot;},&quot;isTemporary&quot;:false}],&quot;citationTag&quot;:&quot;MENDELEY_CITATION_v3_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&quot;},{&quot;citationID&quot;:&quot;MENDELEY_CITATION_cb321d03-5b96-4c79-a512-032d8939e2d3&quot;,&quot;properties&quot;:{&quot;noteIndex&quot;:0},&quot;isEdited&quot;:false,&quot;manualOverride&quot;:{&quot;isManuallyOverridden&quot;:true,&quot;citeprocText&quot;:&quot;(BALANDIN, n.d.)&quot;,&quot;manualOverrideText&quot;:&quot;(BALANDIN)&quot;},&quot;citationItems&quot;:[{&quot;id&quot;:&quot;8885043a-8c4a-3e7c-b83e-1f28966b0879&quot;,&quot;itemData&quot;:{&quot;type&quot;:&quot;webpage&quot;,&quot;id&quot;:&quot;8885043a-8c4a-3e7c-b83e-1f28966b0879&quot;,&quot;title&quot;:&quot;Metodología Kanban: Qué es y cómo utilizarla - Instituto Emprende&quot;,&quot;author&quot;:[{&quot;family&quot;:&quot;BALANDIN&quot;,&quot;given&quot;:&quot;JOSE&quot;,&quot;parse-names&quot;:false,&quot;dropping-particle&quot;:&quot;&quot;,&quot;non-dropping-particle&quot;:&quot;&quot;}],&quot;accessed&quot;:{&quot;date-parts&quot;:[[2023,10,16]]},&quot;URL&quot;:&quot;https://institutoemprende.com/metodologia-kanban/&quot;,&quot;container-title-short&quot;:&quot;&quot;},&quot;isTemporary&quot;:false}],&quot;citationTag&quot;:&quot;MENDELEY_CITATION_v3_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&quot;},{&quot;citationID&quot;:&quot;MENDELEY_CITATION_00c070b0-6540-48c8-a610-a7e24cbc0675&quot;,&quot;properties&quot;:{&quot;noteIndex&quot;:0},&quot;isEdited&quot;:false,&quot;manualOverride&quot;:{&quot;isManuallyOverridden&quot;:true,&quot;citeprocText&quot;:&quot;(MARTINS, 2022)&quot;,&quot;manualOverrideText&quot;:&quot;(MARTINS, 2022).&quot;},&quot;citationItems&quot;:[{&quot;id&quot;:&quot;b6a73d29-e4ad-3452-aadc-5ffd851279ed&quot;,&quot;itemData&quot;:{&quot;type&quot;:&quot;webpage&quot;,&quot;id&quot;:&quot;b6a73d29-e4ad-3452-aadc-5ffd851279ed&quot;,&quot;title&quot;:&quot;¿Qué es la metodología Kanban y cómo funciona? [2022] • Asana&quot;,&quot;author&quot;:[{&quot;family&quot;:&quot;MARTINS&quot;,&quot;given&quot;:&quot;JULIA&quot;,&quot;parse-names&quot;:false,&quot;dropping-particle&quot;:&quot;&quot;,&quot;non-dropping-particle&quot;:&quot;&quot;}],&quot;accessed&quot;:{&quot;date-parts&quot;:[[2023,10,16]]},&quot;URL&quot;:&quot;https://asana.com/es/resources/what-is-kanban&quot;,&quot;issued&quot;:{&quot;date-parts&quot;:[[2022,10,10]]},&quot;container-title-short&quot;:&quot;&quot;},&quot;isTemporary&quot;:false}],&quot;citationTag&quot;:&quot;MENDELEY_CITATION_v3_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&quot;},{&quot;citationID&quot;:&quot;MENDELEY_CITATION_c23c4239-2927-4063-b4f8-2ba269e6ea52&quot;,&quot;properties&quot;:{&quot;noteIndex&quot;:0},&quot;isEdited&quot;:false,&quot;manualOverride&quot;:{&quot;isManuallyOverridden&quot;:false,&quot;citeprocText&quot;:&quot;(Laura Arriaga García, 2023)&quot;,&quot;manualOverrideText&quot;:&quot;&quot;},&quot;citationTag&quot;:&quot;MENDELEY_CITATION_v3_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&quot;,&quot;citationItems&quot;:[{&quot;id&quot;:&quot;6bc41884-9827-3ae9-b6bb-f5e00ef5da9d&quot;,&quot;itemData&quot;:{&quot;type&quot;:&quot;webpage&quot;,&quot;id&quot;:&quot;6bc41884-9827-3ae9-b6bb-f5e00ef5da9d&quot;,&quot;title&quot;:&quot;https://www.inesem.es/revistadigital/gestion-empresarial/kanban-el-metodo-para-desarrollar-proyectos-de-exito/&quot;,&quot;author&quot;:[{&quot;family&quot;:&quot;Laura Arriaga García&quot;,&quot;given&quot;:&quot;&quot;,&quot;parse-names&quot;:false,&quot;dropping-particle&quot;:&quot;&quot;,&quot;non-dropping-particle&quot;:&quot;&quot;}],&quot;issued&quot;:{&quot;date-parts&quot;:[[2023,4,29]]}},&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gvwBKw5amftCy6qoisYtAWc8A==">CgMxLjAyCGguZ2pkZ3hzMgloLjMwajB6bGwyCWguMWZvYjl0ZTIJaC4zem55c2g3MgloLjJldDkycDAyCGgudHlqY3d0MgloLjNkeTZ2a20yCWguMXQzaDVzZjIJaC40ZDM0b2c4MgloLjJzOGV5bzEyCWguMTdkcDh2dTIJaC4zcmRjcmpuMgloLjI2aW4xcmcyCGgubG54Yno5MgloLjM1bmt1bjIyCWguMWtzdjR1djgAciExbXdMVURsR0tabXZGNVlYbFB0REVZb2pxbDhORFJ5RG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32C9B1-7812-44C6-AE77-8149649BB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4544</Words>
  <Characters>24995</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Puentes</cp:lastModifiedBy>
  <cp:revision>2</cp:revision>
  <dcterms:created xsi:type="dcterms:W3CDTF">2024-03-29T03:40:00Z</dcterms:created>
  <dcterms:modified xsi:type="dcterms:W3CDTF">2024-03-29T03:40:00Z</dcterms:modified>
</cp:coreProperties>
</file>